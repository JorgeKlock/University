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C6C9" w14:textId="77777777" w:rsidR="0049090A" w:rsidRPr="0049090A" w:rsidRDefault="0049090A" w:rsidP="0049090A">
      <w:pPr>
        <w:pStyle w:val="Ttulo"/>
        <w:pBdr>
          <w:bottom w:val="single" w:sz="8" w:space="0" w:color="4F81BD" w:themeColor="accent1"/>
        </w:pBdr>
        <w:jc w:val="center"/>
        <w:rPr>
          <w:rFonts w:asciiTheme="minorHAnsi" w:hAnsiTheme="minorHAnsi"/>
        </w:rPr>
      </w:pPr>
      <w:r w:rsidRPr="0049090A">
        <w:rPr>
          <w:rFonts w:asciiTheme="minorHAnsi" w:hAnsiTheme="minorHAnsi"/>
        </w:rPr>
        <w:t>Guion I</w:t>
      </w:r>
    </w:p>
    <w:p w14:paraId="530EF1DF" w14:textId="77777777" w:rsidR="0049090A" w:rsidRPr="0049090A" w:rsidRDefault="0049090A" w:rsidP="0049090A">
      <w:pPr>
        <w:pStyle w:val="Ttulo"/>
        <w:pBdr>
          <w:bottom w:val="single" w:sz="8" w:space="0" w:color="4F81BD" w:themeColor="accent1"/>
        </w:pBdr>
        <w:jc w:val="center"/>
        <w:rPr>
          <w:rFonts w:asciiTheme="minorHAnsi" w:hAnsiTheme="minorHAnsi"/>
        </w:rPr>
      </w:pPr>
      <w:r w:rsidRPr="0049090A">
        <w:rPr>
          <w:rFonts w:asciiTheme="minorHAnsi" w:hAnsiTheme="minorHAnsi"/>
        </w:rPr>
        <w:t>Razón de Compresión y Entropía</w:t>
      </w:r>
    </w:p>
    <w:p w14:paraId="7F61E4BB" w14:textId="77777777" w:rsidR="0049090A" w:rsidRDefault="0049090A" w:rsidP="0049090A">
      <w:pPr>
        <w:pStyle w:val="Ttulo"/>
        <w:pBdr>
          <w:bottom w:val="single" w:sz="8" w:space="0" w:color="4F81BD" w:themeColor="accent1"/>
        </w:pBdr>
        <w:jc w:val="center"/>
      </w:pPr>
      <w:r>
        <w:t xml:space="preserve">                                    </w:t>
      </w:r>
    </w:p>
    <w:p w14:paraId="6990C946" w14:textId="77777777" w:rsidR="0049090A" w:rsidRPr="0049090A" w:rsidRDefault="0049090A" w:rsidP="0049090A">
      <w:pPr>
        <w:rPr>
          <w:rFonts w:asciiTheme="majorHAnsi" w:eastAsia="Times New Roman" w:hAnsiTheme="majorHAnsi"/>
          <w:color w:val="FF0000"/>
          <w:sz w:val="40"/>
          <w:szCs w:val="40"/>
        </w:rPr>
      </w:pPr>
      <w:r w:rsidRPr="0049090A">
        <w:rPr>
          <w:rFonts w:asciiTheme="majorHAnsi" w:eastAsia="Times New Roman" w:hAnsiTheme="majorHAnsi"/>
          <w:color w:val="FF0000"/>
          <w:sz w:val="40"/>
          <w:szCs w:val="40"/>
        </w:rPr>
        <w:t>Información sobre la entrega de la práctica</w:t>
      </w:r>
    </w:p>
    <w:p w14:paraId="72867FA2" w14:textId="77777777" w:rsidR="0049090A" w:rsidRPr="0049090A" w:rsidRDefault="0049090A" w:rsidP="0049090A">
      <w:pPr>
        <w:rPr>
          <w:rFonts w:asciiTheme="majorHAnsi" w:eastAsia="Times New Roman" w:hAnsiTheme="majorHAnsi"/>
        </w:rPr>
      </w:pPr>
      <w:r w:rsidRPr="0049090A">
        <w:rPr>
          <w:rFonts w:asciiTheme="majorHAnsi" w:eastAsia="Times New Roman" w:hAnsiTheme="majorHAnsi"/>
        </w:rPr>
        <w:t>Las prácticas se entregarán en un único f</w:t>
      </w:r>
      <w:r w:rsidR="00FE01C5">
        <w:rPr>
          <w:rFonts w:asciiTheme="majorHAnsi" w:eastAsia="Times New Roman" w:hAnsiTheme="majorHAnsi"/>
        </w:rPr>
        <w:t xml:space="preserve">ichero comprimido </w:t>
      </w:r>
      <w:r w:rsidRPr="0049090A">
        <w:rPr>
          <w:rFonts w:asciiTheme="majorHAnsi" w:eastAsia="Times New Roman" w:hAnsiTheme="majorHAnsi"/>
        </w:rPr>
        <w:t>Practica01</w:t>
      </w:r>
      <w:r w:rsidR="00FE01C5">
        <w:rPr>
          <w:rFonts w:asciiTheme="majorHAnsi" w:eastAsia="Times New Roman" w:hAnsiTheme="majorHAnsi"/>
        </w:rPr>
        <w:t>ApellidoNombre</w:t>
      </w:r>
      <w:r w:rsidRPr="0049090A">
        <w:rPr>
          <w:rFonts w:asciiTheme="majorHAnsi" w:eastAsia="Times New Roman" w:hAnsiTheme="majorHAnsi"/>
        </w:rPr>
        <w:t>.zip. El fichero contendrá:</w:t>
      </w:r>
    </w:p>
    <w:p w14:paraId="2CDB57B3" w14:textId="77777777"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funciones de Matlab a realizar </w:t>
      </w:r>
      <w:r w:rsidR="00F0093A">
        <w:rPr>
          <w:rFonts w:asciiTheme="majorHAnsi" w:eastAsia="Times New Roman" w:hAnsiTheme="majorHAnsi"/>
        </w:rPr>
        <w:t>en</w:t>
      </w:r>
      <w:r w:rsidRPr="0049090A">
        <w:rPr>
          <w:rFonts w:asciiTheme="majorHAnsi" w:eastAsia="Times New Roman" w:hAnsiTheme="majorHAnsi"/>
        </w:rPr>
        <w:t xml:space="preserve"> ficheros .m con </w:t>
      </w:r>
      <w:r w:rsidR="00F0093A">
        <w:rPr>
          <w:rFonts w:asciiTheme="majorHAnsi" w:eastAsia="Times New Roman" w:hAnsiTheme="majorHAnsi"/>
        </w:rPr>
        <w:t>los</w:t>
      </w:r>
      <w:r w:rsidRPr="0049090A">
        <w:rPr>
          <w:rFonts w:asciiTheme="majorHAnsi" w:eastAsia="Times New Roman" w:hAnsiTheme="majorHAnsi"/>
        </w:rPr>
        <w:t xml:space="preserve"> nombre</w:t>
      </w:r>
      <w:r w:rsidR="00F0093A">
        <w:rPr>
          <w:rFonts w:asciiTheme="majorHAnsi" w:eastAsia="Times New Roman" w:hAnsiTheme="majorHAnsi"/>
        </w:rPr>
        <w:t>s</w:t>
      </w:r>
      <w:r w:rsidRPr="0049090A">
        <w:rPr>
          <w:rFonts w:asciiTheme="majorHAnsi" w:eastAsia="Times New Roman" w:hAnsiTheme="majorHAnsi"/>
        </w:rPr>
        <w:t xml:space="preserve"> de la</w:t>
      </w:r>
      <w:r w:rsidR="00F0093A">
        <w:rPr>
          <w:rFonts w:asciiTheme="majorHAnsi" w:eastAsia="Times New Roman" w:hAnsiTheme="majorHAnsi"/>
        </w:rPr>
        <w:t>s funcio</w:t>
      </w:r>
      <w:r w:rsidRPr="0049090A">
        <w:rPr>
          <w:rFonts w:asciiTheme="majorHAnsi" w:eastAsia="Times New Roman" w:hAnsiTheme="majorHAnsi"/>
        </w:rPr>
        <w:t>n</w:t>
      </w:r>
      <w:r w:rsidR="00F0093A">
        <w:rPr>
          <w:rFonts w:asciiTheme="majorHAnsi" w:eastAsia="Times New Roman" w:hAnsiTheme="majorHAnsi"/>
        </w:rPr>
        <w:t>es que se indiquen</w:t>
      </w:r>
      <w:r w:rsidRPr="0049090A">
        <w:rPr>
          <w:rFonts w:asciiTheme="majorHAnsi" w:eastAsia="Times New Roman" w:hAnsiTheme="majorHAnsi"/>
        </w:rPr>
        <w:t xml:space="preserve"> en el guion.</w:t>
      </w:r>
    </w:p>
    <w:p w14:paraId="75C02C97" w14:textId="77777777" w:rsidR="0049090A" w:rsidRPr="0049090A" w:rsidRDefault="00F0093A" w:rsidP="0049090A">
      <w:pPr>
        <w:pStyle w:val="Prrafodelista"/>
        <w:numPr>
          <w:ilvl w:val="0"/>
          <w:numId w:val="1"/>
        </w:numPr>
        <w:rPr>
          <w:rFonts w:asciiTheme="majorHAnsi" w:eastAsia="Times New Roman" w:hAnsiTheme="majorHAnsi"/>
          <w:i/>
        </w:rPr>
      </w:pPr>
      <w:r>
        <w:rPr>
          <w:rFonts w:asciiTheme="majorHAnsi" w:eastAsia="Times New Roman" w:hAnsiTheme="majorHAnsi"/>
        </w:rPr>
        <w:t>Los trozos de código a realiza</w:t>
      </w:r>
      <w:r w:rsidR="0049090A" w:rsidRPr="0049090A">
        <w:rPr>
          <w:rFonts w:asciiTheme="majorHAnsi" w:eastAsia="Times New Roman" w:hAnsiTheme="majorHAnsi"/>
        </w:rPr>
        <w:t xml:space="preserve">r, que se entregarán todos en los pasos correspondientes de un único fichero .m llamado </w:t>
      </w:r>
      <w:r w:rsidR="00FE01C5">
        <w:rPr>
          <w:rFonts w:asciiTheme="majorHAnsi" w:eastAsia="Times New Roman" w:hAnsiTheme="majorHAnsi"/>
        </w:rPr>
        <w:t>Practica01ApellidoNombre</w:t>
      </w:r>
      <w:r w:rsidR="0049090A" w:rsidRPr="0049090A">
        <w:rPr>
          <w:rFonts w:asciiTheme="majorHAnsi" w:eastAsia="Times New Roman" w:hAnsiTheme="majorHAnsi"/>
        </w:rPr>
        <w:t xml:space="preserve">.m . Este fichero lo crearás modificando el fichero .m </w:t>
      </w:r>
      <w:r w:rsidR="00FE01C5">
        <w:rPr>
          <w:rFonts w:asciiTheme="majorHAnsi" w:eastAsia="Times New Roman" w:hAnsiTheme="majorHAnsi"/>
        </w:rPr>
        <w:t>Practica01MolinaRafael</w:t>
      </w:r>
      <w:r w:rsidR="0049090A" w:rsidRPr="0049090A">
        <w:rPr>
          <w:rFonts w:asciiTheme="majorHAnsi" w:eastAsia="Times New Roman" w:hAnsiTheme="majorHAnsi"/>
        </w:rPr>
        <w:t>.m en el servidor.</w:t>
      </w:r>
    </w:p>
    <w:p w14:paraId="687B9065" w14:textId="77777777"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discusiones </w:t>
      </w:r>
      <w:r w:rsidR="00F0093A">
        <w:rPr>
          <w:rFonts w:asciiTheme="majorHAnsi" w:eastAsia="Times New Roman" w:hAnsiTheme="majorHAnsi"/>
        </w:rPr>
        <w:t xml:space="preserve">y respuestas </w:t>
      </w:r>
      <w:r w:rsidRPr="0049090A">
        <w:rPr>
          <w:rFonts w:asciiTheme="majorHAnsi" w:eastAsia="Times New Roman" w:hAnsiTheme="majorHAnsi"/>
        </w:rPr>
        <w:t>solicitadas en el guion  se ent</w:t>
      </w:r>
      <w:r w:rsidR="008F6CD5">
        <w:rPr>
          <w:rFonts w:asciiTheme="majorHAnsi" w:eastAsia="Times New Roman" w:hAnsiTheme="majorHAnsi"/>
        </w:rPr>
        <w:t xml:space="preserve">regarán en un único fichero pdf. </w:t>
      </w:r>
      <w:r w:rsidRPr="0049090A">
        <w:rPr>
          <w:rFonts w:asciiTheme="majorHAnsi" w:eastAsia="Times New Roman" w:hAnsiTheme="majorHAnsi"/>
        </w:rPr>
        <w:t xml:space="preserve">El nombre del fichero será </w:t>
      </w:r>
      <w:r w:rsidR="00FE01C5">
        <w:rPr>
          <w:rFonts w:asciiTheme="majorHAnsi" w:eastAsia="Times New Roman" w:hAnsiTheme="majorHAnsi"/>
        </w:rPr>
        <w:t>Practica01ApellidoNombre</w:t>
      </w:r>
      <w:r w:rsidR="008F6CD5">
        <w:rPr>
          <w:rFonts w:asciiTheme="majorHAnsi" w:eastAsia="Times New Roman" w:hAnsiTheme="majorHAnsi"/>
        </w:rPr>
        <w:t>.pd</w:t>
      </w:r>
      <w:r w:rsidR="00F0093A">
        <w:rPr>
          <w:rFonts w:asciiTheme="majorHAnsi" w:eastAsia="Times New Roman" w:hAnsiTheme="majorHAnsi"/>
        </w:rPr>
        <w:t>f</w:t>
      </w:r>
      <w:r w:rsidR="008F6CD5">
        <w:rPr>
          <w:rFonts w:asciiTheme="majorHAnsi" w:eastAsia="Times New Roman" w:hAnsiTheme="majorHAnsi"/>
        </w:rPr>
        <w:t>. Lo construirás</w:t>
      </w:r>
      <w:r w:rsidR="006C796A">
        <w:rPr>
          <w:rFonts w:asciiTheme="majorHAnsi" w:eastAsia="Times New Roman" w:hAnsiTheme="majorHAnsi"/>
        </w:rPr>
        <w:t xml:space="preserve"> </w:t>
      </w:r>
      <w:r w:rsidR="008F6CD5">
        <w:rPr>
          <w:rFonts w:asciiTheme="majorHAnsi" w:eastAsia="Times New Roman" w:hAnsiTheme="majorHAnsi"/>
        </w:rPr>
        <w:t xml:space="preserve">editando </w:t>
      </w:r>
      <w:r w:rsidR="006C796A">
        <w:rPr>
          <w:rFonts w:asciiTheme="majorHAnsi" w:eastAsia="Times New Roman" w:hAnsiTheme="majorHAnsi"/>
        </w:rPr>
        <w:t>Practica01MolinaRafael.</w:t>
      </w:r>
      <w:r w:rsidR="008F6CD5">
        <w:rPr>
          <w:rFonts w:asciiTheme="majorHAnsi" w:eastAsia="Times New Roman" w:hAnsiTheme="majorHAnsi"/>
        </w:rPr>
        <w:t>doc</w:t>
      </w:r>
      <w:r w:rsidR="00F0093A">
        <w:rPr>
          <w:rFonts w:asciiTheme="majorHAnsi" w:eastAsia="Times New Roman" w:hAnsiTheme="majorHAnsi"/>
        </w:rPr>
        <w:t xml:space="preserve"> y sa</w:t>
      </w:r>
      <w:r w:rsidR="003E14DC">
        <w:rPr>
          <w:rFonts w:asciiTheme="majorHAnsi" w:eastAsia="Times New Roman" w:hAnsiTheme="majorHAnsi"/>
        </w:rPr>
        <w:t xml:space="preserve">lvándolo en formato pdf. </w:t>
      </w:r>
    </w:p>
    <w:p w14:paraId="675F5020" w14:textId="77777777" w:rsidR="0049090A" w:rsidRPr="008677F4" w:rsidRDefault="0049090A" w:rsidP="0049090A">
      <w:pPr>
        <w:pStyle w:val="Ttulo"/>
        <w:pBdr>
          <w:bottom w:val="single" w:sz="8" w:space="0" w:color="4F81BD" w:themeColor="accent1"/>
        </w:pBdr>
        <w:jc w:val="center"/>
      </w:pPr>
      <w:r>
        <w:t xml:space="preserve">                                 </w:t>
      </w:r>
    </w:p>
    <w:p w14:paraId="4E91C8DF" w14:textId="77777777" w:rsidR="00FE2125" w:rsidRDefault="00FE2125" w:rsidP="001B4A5C">
      <w:pPr>
        <w:rPr>
          <w:rFonts w:asciiTheme="majorHAnsi" w:hAnsiTheme="majorHAnsi"/>
        </w:rPr>
      </w:pPr>
      <w:r w:rsidRPr="0049090A">
        <w:rPr>
          <w:rFonts w:asciiTheme="majorHAnsi" w:hAnsiTheme="majorHAnsi"/>
        </w:rPr>
        <w:t xml:space="preserve">El objetivo de esta práctica es afianzar los conceptos básicos de codificación y compresión de datos: factor de compresión y entropía y estudiar la importancia de la modelización de una fuente para obtener buenos resultados en la compresión de los datos generados por esa fuente. Necesitaremos ficheros de datos para comprimir. Hemos preparado un conjunto de </w:t>
      </w:r>
      <w:r>
        <w:rPr>
          <w:rFonts w:asciiTheme="majorHAnsi" w:hAnsiTheme="majorHAnsi"/>
        </w:rPr>
        <w:t>ficheros</w:t>
      </w:r>
      <w:r w:rsidRPr="0049090A">
        <w:rPr>
          <w:rFonts w:asciiTheme="majorHAnsi" w:hAnsiTheme="majorHAnsi"/>
        </w:rPr>
        <w:t xml:space="preserve"> de diferentes tipos de datos y características que se encuentran en </w:t>
      </w:r>
      <w:r>
        <w:rPr>
          <w:rFonts w:asciiTheme="majorHAnsi" w:hAnsiTheme="majorHAnsi"/>
        </w:rPr>
        <w:t xml:space="preserve">el fichero comprimido </w:t>
      </w:r>
      <w:r w:rsidRPr="005243C9">
        <w:rPr>
          <w:rFonts w:asciiTheme="majorHAnsi" w:hAnsiTheme="majorHAnsi"/>
          <w:i/>
        </w:rPr>
        <w:t>Ficheros de datos para prácticas</w:t>
      </w:r>
      <w:r>
        <w:rPr>
          <w:rFonts w:asciiTheme="majorHAnsi" w:hAnsiTheme="majorHAnsi"/>
        </w:rPr>
        <w:t xml:space="preserve"> dentro de la sección (tema) </w:t>
      </w:r>
      <w:r w:rsidRPr="005243C9">
        <w:rPr>
          <w:rFonts w:asciiTheme="majorHAnsi" w:hAnsiTheme="majorHAnsi"/>
          <w:i/>
        </w:rPr>
        <w:t>Material para las prácticas</w:t>
      </w:r>
      <w:r w:rsidRPr="0049090A">
        <w:rPr>
          <w:rFonts w:asciiTheme="majorHAnsi" w:hAnsiTheme="majorHAnsi"/>
        </w:rPr>
        <w:t>.</w:t>
      </w:r>
    </w:p>
    <w:p w14:paraId="49D3E668" w14:textId="77777777" w:rsidR="00FE2125" w:rsidRPr="007B3543" w:rsidRDefault="00FE2125" w:rsidP="00FE2125">
      <w:pPr>
        <w:rPr>
          <w:rFonts w:asciiTheme="majorHAnsi" w:hAnsiTheme="majorHAnsi"/>
        </w:rPr>
      </w:pPr>
      <w:r w:rsidRPr="00774BED">
        <w:rPr>
          <w:rFonts w:asciiTheme="majorHAnsi" w:hAnsiTheme="majorHAnsi"/>
        </w:rPr>
        <w:t xml:space="preserve">Trabajaremos con el concepto de entropía de una fuente como medida de la información de la misma y veremos </w:t>
      </w:r>
      <w:r>
        <w:rPr>
          <w:rFonts w:asciiTheme="majorHAnsi" w:hAnsiTheme="majorHAnsi"/>
        </w:rPr>
        <w:t>que</w:t>
      </w:r>
      <w:r w:rsidRPr="00774BED">
        <w:rPr>
          <w:rFonts w:asciiTheme="majorHAnsi" w:hAnsiTheme="majorHAnsi"/>
        </w:rPr>
        <w:t xml:space="preserve"> </w:t>
      </w:r>
      <w:r>
        <w:rPr>
          <w:rFonts w:asciiTheme="majorHAnsi" w:hAnsiTheme="majorHAnsi"/>
        </w:rPr>
        <w:t xml:space="preserve">es importante </w:t>
      </w:r>
      <w:r w:rsidRPr="00774BED">
        <w:rPr>
          <w:rFonts w:asciiTheme="majorHAnsi" w:hAnsiTheme="majorHAnsi"/>
        </w:rPr>
        <w:t xml:space="preserve">un correcto modelado de los datos para obtener los mejores resultados de un sistema de compresión. </w:t>
      </w:r>
    </w:p>
    <w:p w14:paraId="613B03FD" w14:textId="77777777" w:rsidR="00774BED" w:rsidRDefault="00774BED" w:rsidP="00774BED">
      <w:pPr>
        <w:rPr>
          <w:rFonts w:asciiTheme="majorHAnsi" w:hAnsiTheme="majorHAnsi"/>
        </w:rPr>
      </w:pPr>
      <w:r w:rsidRPr="00774BED">
        <w:rPr>
          <w:rFonts w:asciiTheme="majorHAnsi" w:hAnsiTheme="majorHAnsi"/>
        </w:rPr>
        <w:t xml:space="preserve">Aplicaremos los conceptos de entropía y modelado de los datos a imágenes y ficheros de texto y binarios. </w:t>
      </w:r>
    </w:p>
    <w:p w14:paraId="3014E371" w14:textId="77777777" w:rsidR="00AA00BC" w:rsidRDefault="00AA00BC" w:rsidP="00774BED">
      <w:pPr>
        <w:rPr>
          <w:rFonts w:asciiTheme="majorHAnsi" w:hAnsiTheme="majorHAnsi"/>
          <w:i/>
        </w:rPr>
      </w:pPr>
      <w:r>
        <w:rPr>
          <w:rFonts w:asciiTheme="majorHAnsi" w:hAnsiTheme="majorHAnsi"/>
          <w:i/>
        </w:rPr>
        <w:t xml:space="preserve">Es importante distinguir entre el número de letras que tiene nuestro alfabeto y la representación de las mismas en el fichero. Suponemos aquí que cada letra se almacena inicialmente usando una codificación que asigna el mismo número de bits a cada una de las letras del alfabeto. Aunque tengamos el alfabeto {0, 1}, nosotros usaremos </w:t>
      </w:r>
      <w:r w:rsidR="004332DC">
        <w:rPr>
          <w:rFonts w:asciiTheme="majorHAnsi" w:hAnsiTheme="majorHAnsi"/>
          <w:i/>
        </w:rPr>
        <w:t xml:space="preserve">generalmente </w:t>
      </w:r>
      <w:r>
        <w:rPr>
          <w:rFonts w:asciiTheme="majorHAnsi" w:hAnsiTheme="majorHAnsi"/>
          <w:i/>
        </w:rPr>
        <w:t xml:space="preserve">un byte para representar cada letra (codificada en binario, usando su código ASCII o cualquier otro sistema de representación) aunque está claro que un sistema más compacto sería usar sólo 1 bit por letra. Esta representación a un byte por letra ha sido escogida simplemente por </w:t>
      </w:r>
      <w:r>
        <w:rPr>
          <w:rFonts w:asciiTheme="majorHAnsi" w:hAnsiTheme="majorHAnsi"/>
          <w:i/>
        </w:rPr>
        <w:lastRenderedPageBreak/>
        <w:t xml:space="preserve">comodidad puesto que realizar los programas usando bytes es más sencillo y cómodo que tener que usar representaciones a nivel de bits de los mismos. </w:t>
      </w:r>
    </w:p>
    <w:p w14:paraId="2C663A6C" w14:textId="77777777" w:rsidR="00AA00BC" w:rsidRDefault="00AA00BC" w:rsidP="00774BED">
      <w:pPr>
        <w:rPr>
          <w:rFonts w:asciiTheme="majorHAnsi" w:hAnsiTheme="majorHAnsi"/>
          <w:b/>
        </w:rPr>
      </w:pPr>
    </w:p>
    <w:p w14:paraId="68DC08F0" w14:textId="77777777" w:rsidR="00AA00BC" w:rsidRDefault="00AA00BC" w:rsidP="00774BED">
      <w:pPr>
        <w:rPr>
          <w:rFonts w:asciiTheme="majorHAnsi" w:hAnsiTheme="majorHAnsi"/>
          <w:b/>
        </w:rPr>
      </w:pPr>
      <w:r>
        <w:rPr>
          <w:rFonts w:asciiTheme="majorHAnsi" w:hAnsiTheme="majorHAnsi"/>
          <w:b/>
        </w:rPr>
        <w:t xml:space="preserve">Paso </w:t>
      </w:r>
      <w:r w:rsidR="007B3543">
        <w:rPr>
          <w:rFonts w:asciiTheme="majorHAnsi" w:hAnsiTheme="majorHAnsi"/>
          <w:b/>
        </w:rPr>
        <w:t>1</w:t>
      </w:r>
    </w:p>
    <w:p w14:paraId="5C4FD8DF" w14:textId="77777777" w:rsidR="00F2613E" w:rsidRDefault="00AA00BC" w:rsidP="00774BED">
      <w:pPr>
        <w:rPr>
          <w:rFonts w:asciiTheme="majorHAnsi" w:hAnsiTheme="majorHAnsi"/>
        </w:rPr>
      </w:pPr>
      <w:r>
        <w:rPr>
          <w:rFonts w:asciiTheme="majorHAnsi" w:hAnsiTheme="majorHAnsi"/>
        </w:rPr>
        <w:t>Limpia</w:t>
      </w:r>
      <w:r w:rsidR="00F2613E">
        <w:rPr>
          <w:rFonts w:asciiTheme="majorHAnsi" w:hAnsiTheme="majorHAnsi"/>
        </w:rPr>
        <w:t>mos</w:t>
      </w:r>
      <w:r>
        <w:rPr>
          <w:rFonts w:asciiTheme="majorHAnsi" w:hAnsiTheme="majorHAnsi"/>
        </w:rPr>
        <w:t xml:space="preserve"> el espacio de trabajo. Lee</w:t>
      </w:r>
      <w:r w:rsidR="007B7448">
        <w:rPr>
          <w:rFonts w:asciiTheme="majorHAnsi" w:hAnsiTheme="majorHAnsi"/>
        </w:rPr>
        <w:t>mos</w:t>
      </w:r>
      <w:r>
        <w:rPr>
          <w:rFonts w:asciiTheme="majorHAnsi" w:hAnsiTheme="majorHAnsi"/>
        </w:rPr>
        <w:t xml:space="preserve"> los datos del fichero </w:t>
      </w:r>
      <w:r>
        <w:t>‘</w:t>
      </w:r>
      <w:r>
        <w:rPr>
          <w:rFonts w:asciiTheme="majorHAnsi" w:hAnsiTheme="majorHAnsi"/>
        </w:rPr>
        <w:t>constitución española.txt’, calcula</w:t>
      </w:r>
      <w:r w:rsidR="007B7448">
        <w:rPr>
          <w:rFonts w:asciiTheme="majorHAnsi" w:hAnsiTheme="majorHAnsi"/>
        </w:rPr>
        <w:t>mos</w:t>
      </w:r>
      <w:r>
        <w:rPr>
          <w:rFonts w:asciiTheme="majorHAnsi" w:hAnsiTheme="majorHAnsi"/>
        </w:rPr>
        <w:t xml:space="preserve"> el número de veces que aparece cada carácter y dibuja</w:t>
      </w:r>
      <w:r w:rsidR="007B7448">
        <w:rPr>
          <w:rFonts w:asciiTheme="majorHAnsi" w:hAnsiTheme="majorHAnsi"/>
        </w:rPr>
        <w:t>mos</w:t>
      </w:r>
      <w:r>
        <w:rPr>
          <w:rFonts w:asciiTheme="majorHAnsi" w:hAnsiTheme="majorHAnsi"/>
        </w:rPr>
        <w:t xml:space="preserve"> el correspondiente histograma. </w:t>
      </w:r>
    </w:p>
    <w:p w14:paraId="7E3FBC3F" w14:textId="77777777" w:rsidR="00AA00BC" w:rsidRPr="00AA00BC" w:rsidRDefault="00AA00BC" w:rsidP="00774BED">
      <w:pPr>
        <w:rPr>
          <w:rFonts w:asciiTheme="majorHAnsi" w:hAnsiTheme="majorHAnsi"/>
        </w:rPr>
      </w:pPr>
      <w:r>
        <w:rPr>
          <w:rFonts w:asciiTheme="majorHAnsi" w:hAnsiTheme="majorHAnsi"/>
        </w:rPr>
        <w:t xml:space="preserve">Entiende que hacen las funciones que </w:t>
      </w:r>
      <w:r w:rsidR="00293920">
        <w:rPr>
          <w:rFonts w:asciiTheme="majorHAnsi" w:hAnsiTheme="majorHAnsi"/>
        </w:rPr>
        <w:t>utilizamos</w:t>
      </w:r>
      <w:r>
        <w:rPr>
          <w:rFonts w:asciiTheme="majorHAnsi" w:hAnsiTheme="majorHAnsi"/>
        </w:rPr>
        <w:t xml:space="preserve"> y sus parámetros.</w:t>
      </w:r>
      <w:r w:rsidR="00C907F1">
        <w:rPr>
          <w:rFonts w:asciiTheme="majorHAnsi" w:hAnsiTheme="majorHAnsi"/>
        </w:rPr>
        <w:t xml:space="preserve"> No incluyas ningún camino para el fichero, garantízate que has definido bien el path de Matlab. Observa el tipo de dato que leemos del fichero, éste será por defecto el tipo que usaremos.</w:t>
      </w:r>
    </w:p>
    <w:p w14:paraId="6E25C9E6" w14:textId="77777777" w:rsidR="00AA00BC" w:rsidRDefault="00AA00BC" w:rsidP="00774BED">
      <w:pPr>
        <w:rPr>
          <w:rFonts w:asciiTheme="majorHAnsi" w:hAnsiTheme="majorHAnsi"/>
        </w:rPr>
      </w:pPr>
    </w:p>
    <w:p w14:paraId="3ABF7710"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clear all; close all;</w:t>
      </w:r>
    </w:p>
    <w:p w14:paraId="5E477A0D"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fichero='constitucion española.txt';</w:t>
      </w:r>
    </w:p>
    <w:p w14:paraId="77222B5F"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fid=fopen(fichero, 'r')</w:t>
      </w:r>
    </w:p>
    <w:p w14:paraId="74E6D5DE"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[words count]=fread(fid,inf,'*uint8');</w:t>
      </w:r>
    </w:p>
    <w:p w14:paraId="56A79750"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fclose(fid)</w:t>
      </w:r>
    </w:p>
    <w:p w14:paraId="7664C707"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histograma= histc(words,[0:255]);</w:t>
      </w:r>
    </w:p>
    <w:p w14:paraId="1334581F"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subplot(1,2,1);</w:t>
      </w:r>
    </w:p>
    <w:p w14:paraId="5A256B69" w14:textId="77777777"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plot([0:255],histograma); axis('tight')</w:t>
      </w:r>
    </w:p>
    <w:p w14:paraId="6896864A" w14:textId="77777777"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si prefieres puedes usar la función bar</w:t>
      </w:r>
    </w:p>
    <w:p w14:paraId="71AABB57" w14:textId="77777777"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14:paraId="3DE1FF7A" w14:textId="77777777" w:rsidR="00774BED" w:rsidRDefault="00774BED" w:rsidP="00774BED">
      <w:pPr>
        <w:rPr>
          <w:i/>
        </w:rPr>
      </w:pPr>
    </w:p>
    <w:p w14:paraId="2212C35D" w14:textId="77777777" w:rsidR="00F2613E" w:rsidRDefault="00F2613E" w:rsidP="00774BED">
      <w:pPr>
        <w:rPr>
          <w:i/>
        </w:rPr>
      </w:pPr>
      <w:r>
        <w:rPr>
          <w:i/>
          <w:noProof/>
        </w:rPr>
        <w:drawing>
          <wp:inline distT="0" distB="0" distL="0" distR="0" wp14:anchorId="26A7E2E2" wp14:editId="11B7D1B8">
            <wp:extent cx="5335905" cy="3999230"/>
            <wp:effectExtent l="0" t="0" r="0" b="1270"/>
            <wp:docPr id="1" name="Imagen 1" descr="C:\Users\Rms\Documents\rms\cursos\CRIM\curso 2015-2016\01 Bases compresión multimedia\Guion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14:paraId="44DD8AAC" w14:textId="77777777" w:rsidR="00774BED" w:rsidRPr="00774BED" w:rsidRDefault="00774BED" w:rsidP="00774BED">
      <w:pPr>
        <w:rPr>
          <w:rFonts w:asciiTheme="majorHAnsi" w:hAnsiTheme="majorHAnsi"/>
          <w:b/>
        </w:rPr>
      </w:pPr>
      <w:r w:rsidRPr="00C907F1">
        <w:rPr>
          <w:rFonts w:asciiTheme="majorHAnsi" w:hAnsiTheme="majorHAnsi"/>
          <w:b/>
          <w:color w:val="FF0000"/>
        </w:rPr>
        <w:lastRenderedPageBreak/>
        <w:t xml:space="preserve">Paso </w:t>
      </w:r>
      <w:r w:rsidR="00C907F1" w:rsidRPr="00C907F1">
        <w:rPr>
          <w:rFonts w:asciiTheme="majorHAnsi" w:hAnsiTheme="majorHAnsi"/>
          <w:b/>
          <w:color w:val="FF0000"/>
        </w:rPr>
        <w:t>2</w:t>
      </w:r>
      <w:r w:rsidRPr="00774BED">
        <w:rPr>
          <w:rFonts w:asciiTheme="majorHAnsi" w:hAnsiTheme="majorHAnsi"/>
          <w:b/>
        </w:rPr>
        <w:t xml:space="preserve"> </w:t>
      </w:r>
    </w:p>
    <w:p w14:paraId="021DB1B2" w14:textId="77777777" w:rsidR="00C907F1" w:rsidRDefault="00774BED" w:rsidP="00774BED">
      <w:pPr>
        <w:rPr>
          <w:rFonts w:asciiTheme="majorHAnsi" w:hAnsiTheme="majorHAnsi"/>
        </w:rPr>
      </w:pPr>
      <w:r w:rsidRPr="00774BED">
        <w:rPr>
          <w:rFonts w:asciiTheme="majorHAnsi" w:hAnsiTheme="majorHAnsi"/>
        </w:rPr>
        <w:t>Como ves el histograma está lejano de ser un</w:t>
      </w:r>
      <w:r w:rsidR="003E443B">
        <w:rPr>
          <w:rFonts w:asciiTheme="majorHAnsi" w:hAnsiTheme="majorHAnsi"/>
        </w:rPr>
        <w:t>iforme en el intervalo [0,255] por lo que</w:t>
      </w:r>
      <w:r w:rsidRPr="00774BED">
        <w:rPr>
          <w:rFonts w:asciiTheme="majorHAnsi" w:hAnsiTheme="majorHAnsi"/>
        </w:rPr>
        <w:t xml:space="preserve"> es seguro que necesitaremos menos de 8 bits por dato. Vamos ahora a calcular la entropía de la fuente. </w:t>
      </w:r>
    </w:p>
    <w:p w14:paraId="48369889" w14:textId="77777777" w:rsidR="00C907F1" w:rsidRDefault="00774BED" w:rsidP="00774BED">
      <w:pPr>
        <w:rPr>
          <w:rFonts w:asciiTheme="majorHAnsi" w:hAnsiTheme="majorHAnsi"/>
        </w:rPr>
      </w:pPr>
      <w:r w:rsidRPr="00774BED">
        <w:rPr>
          <w:rFonts w:asciiTheme="majorHAnsi" w:hAnsiTheme="majorHAnsi"/>
        </w:rPr>
        <w:t xml:space="preserve">Crea una función que se llame </w:t>
      </w:r>
      <w:r w:rsidR="007071D7">
        <w:rPr>
          <w:rFonts w:asciiTheme="majorHAnsi" w:hAnsiTheme="majorHAnsi"/>
          <w:b/>
        </w:rPr>
        <w:t>entropiaTUSINICIALES</w:t>
      </w:r>
      <w:r w:rsidR="007071D7">
        <w:rPr>
          <w:rFonts w:asciiTheme="majorHAnsi" w:hAnsiTheme="majorHAnsi"/>
        </w:rPr>
        <w:t>,</w:t>
      </w:r>
      <w:r w:rsidR="001C0412">
        <w:rPr>
          <w:rFonts w:asciiTheme="majorHAnsi" w:hAnsiTheme="majorHAnsi"/>
        </w:rPr>
        <w:t xml:space="preserve"> en mi caso sería </w:t>
      </w:r>
      <w:r w:rsidR="007071D7">
        <w:rPr>
          <w:rFonts w:asciiTheme="majorHAnsi" w:hAnsiTheme="majorHAnsi"/>
          <w:b/>
        </w:rPr>
        <w:t>entropi</w:t>
      </w:r>
      <w:r w:rsidR="001C0412" w:rsidRPr="001C0412">
        <w:rPr>
          <w:rFonts w:asciiTheme="majorHAnsi" w:hAnsiTheme="majorHAnsi"/>
          <w:b/>
        </w:rPr>
        <w:t>a</w:t>
      </w:r>
      <w:r w:rsidR="007071D7">
        <w:rPr>
          <w:rFonts w:asciiTheme="majorHAnsi" w:hAnsiTheme="majorHAnsi"/>
          <w:b/>
        </w:rPr>
        <w:t>RMS</w:t>
      </w:r>
      <w:r w:rsidR="007071D7">
        <w:rPr>
          <w:rFonts w:asciiTheme="majorHAnsi" w:hAnsiTheme="majorHAnsi"/>
        </w:rPr>
        <w:t xml:space="preserve"> de mi nombre </w:t>
      </w:r>
      <w:r w:rsidR="007071D7" w:rsidRPr="007071D7">
        <w:rPr>
          <w:rFonts w:asciiTheme="majorHAnsi" w:hAnsiTheme="majorHAnsi"/>
          <w:b/>
        </w:rPr>
        <w:t>R</w:t>
      </w:r>
      <w:r w:rsidR="007071D7">
        <w:rPr>
          <w:rFonts w:asciiTheme="majorHAnsi" w:hAnsiTheme="majorHAnsi"/>
        </w:rPr>
        <w:t xml:space="preserve">afael </w:t>
      </w:r>
      <w:r w:rsidR="007071D7" w:rsidRPr="007071D7">
        <w:rPr>
          <w:rFonts w:asciiTheme="majorHAnsi" w:hAnsiTheme="majorHAnsi"/>
          <w:b/>
        </w:rPr>
        <w:t>M</w:t>
      </w:r>
      <w:r w:rsidR="007071D7">
        <w:rPr>
          <w:rFonts w:asciiTheme="majorHAnsi" w:hAnsiTheme="majorHAnsi"/>
        </w:rPr>
        <w:t xml:space="preserve">olina </w:t>
      </w:r>
      <w:r w:rsidR="007071D7" w:rsidRPr="007071D7">
        <w:rPr>
          <w:rFonts w:asciiTheme="majorHAnsi" w:hAnsiTheme="majorHAnsi"/>
          <w:b/>
        </w:rPr>
        <w:t>S</w:t>
      </w:r>
      <w:r w:rsidR="007071D7">
        <w:rPr>
          <w:rFonts w:asciiTheme="majorHAnsi" w:hAnsiTheme="majorHAnsi"/>
        </w:rPr>
        <w:t xml:space="preserve">oriano, que </w:t>
      </w:r>
      <w:r w:rsidRPr="00774BED">
        <w:rPr>
          <w:rFonts w:asciiTheme="majorHAnsi" w:hAnsiTheme="majorHAnsi"/>
        </w:rPr>
        <w:t xml:space="preserve">acepte un histograma, calcule su distribución de probabilidad asociada y devuelva la entropía. </w:t>
      </w:r>
      <w:r w:rsidR="007B7448">
        <w:rPr>
          <w:rFonts w:asciiTheme="majorHAnsi" w:hAnsiTheme="majorHAnsi"/>
        </w:rPr>
        <w:t xml:space="preserve">Nota: </w:t>
      </w:r>
      <w:r w:rsidRPr="00774BED">
        <w:rPr>
          <w:rFonts w:asciiTheme="majorHAnsi" w:hAnsiTheme="majorHAnsi"/>
        </w:rPr>
        <w:t>En Matlab lo podemos hacer de una forma muy sencilla. Primero convertimos el histograma en una distribución de probabilidad</w:t>
      </w:r>
      <w:r w:rsidR="00F2613E">
        <w:rPr>
          <w:rFonts w:asciiTheme="majorHAnsi" w:hAnsiTheme="majorHAnsi"/>
        </w:rPr>
        <w:t xml:space="preserve"> que podemos llama</w:t>
      </w:r>
      <w:r w:rsidR="00ED06A7">
        <w:rPr>
          <w:rFonts w:asciiTheme="majorHAnsi" w:hAnsiTheme="majorHAnsi"/>
        </w:rPr>
        <w:t>r</w:t>
      </w:r>
      <w:r w:rsidRPr="00774BED">
        <w:rPr>
          <w:rFonts w:asciiTheme="majorHAnsi" w:hAnsiTheme="majorHAnsi"/>
        </w:rPr>
        <w:t xml:space="preserve"> prob. A continuación calculamos la entropía pero tenemos que hacerlo utilizando sólo aquellos términos con prob &gt;0</w:t>
      </w:r>
      <w:r w:rsidR="003E14DC">
        <w:rPr>
          <w:rFonts w:asciiTheme="majorHAnsi" w:hAnsiTheme="majorHAnsi"/>
        </w:rPr>
        <w:t xml:space="preserve"> (</w:t>
      </w:r>
      <w:r w:rsidR="007071D7">
        <w:rPr>
          <w:rFonts w:asciiTheme="majorHAnsi" w:hAnsiTheme="majorHAnsi"/>
        </w:rPr>
        <w:t xml:space="preserve">lee el manual de la función </w:t>
      </w:r>
      <w:r w:rsidR="007071D7" w:rsidRPr="007071D7">
        <w:rPr>
          <w:rFonts w:asciiTheme="majorHAnsi" w:hAnsiTheme="majorHAnsi"/>
          <w:b/>
        </w:rPr>
        <w:t>find</w:t>
      </w:r>
      <w:r w:rsidR="003E14DC" w:rsidRPr="003E14DC">
        <w:rPr>
          <w:rFonts w:asciiTheme="majorHAnsi" w:hAnsiTheme="majorHAnsi"/>
        </w:rPr>
        <w:t>)</w:t>
      </w:r>
      <w:r w:rsidRPr="00774BED">
        <w:rPr>
          <w:rFonts w:asciiTheme="majorHAnsi" w:hAnsiTheme="majorHAnsi"/>
        </w:rPr>
        <w:t>. Matemáticamente esto no es necesario pero a Matlab no le gusta hacer 0*log2(0). Luego escribe la fórmula de la entropía.</w:t>
      </w:r>
      <w:r w:rsidR="00C907F1">
        <w:rPr>
          <w:rFonts w:asciiTheme="majorHAnsi" w:hAnsiTheme="majorHAnsi"/>
        </w:rPr>
        <w:t xml:space="preserve"> </w:t>
      </w:r>
    </w:p>
    <w:p w14:paraId="71869350" w14:textId="77777777" w:rsidR="00774BED" w:rsidRDefault="00C907F1" w:rsidP="00774BED">
      <w:pPr>
        <w:rPr>
          <w:rFonts w:asciiTheme="majorHAnsi" w:hAnsiTheme="majorHAnsi"/>
        </w:rPr>
      </w:pPr>
      <w:r>
        <w:rPr>
          <w:rFonts w:asciiTheme="majorHAnsi" w:hAnsiTheme="majorHAnsi"/>
        </w:rPr>
        <w:t>Es importante que escribas una buena implementación de entropía. Debes evitar los for y debe servir para cualquier tamaño de alfabeto, no solo aquellos que tienen 256 símbolos como máximo.</w:t>
      </w:r>
    </w:p>
    <w:p w14:paraId="52CE6936" w14:textId="77777777" w:rsidR="00C02722" w:rsidRDefault="00C02722" w:rsidP="00C02722">
      <w:pPr>
        <w:rPr>
          <w:rFonts w:asciiTheme="majorHAnsi" w:hAnsiTheme="majorHAnsi"/>
          <w:color w:val="FF0000"/>
        </w:rPr>
      </w:pPr>
      <w:r w:rsidRPr="00E67B36">
        <w:rPr>
          <w:rFonts w:asciiTheme="majorHAnsi" w:hAnsiTheme="majorHAnsi"/>
          <w:color w:val="FF0000"/>
        </w:rPr>
        <w:t>Incluy</w:t>
      </w:r>
      <w:r>
        <w:rPr>
          <w:rFonts w:asciiTheme="majorHAnsi" w:hAnsiTheme="majorHAnsi"/>
          <w:color w:val="FF0000"/>
        </w:rPr>
        <w:t>e aquí el código de tu función e</w:t>
      </w:r>
      <w:r w:rsidRPr="00E67B36">
        <w:rPr>
          <w:rFonts w:asciiTheme="majorHAnsi" w:hAnsiTheme="majorHAnsi"/>
          <w:color w:val="FF0000"/>
        </w:rPr>
        <w:t>ntropiaTUSINICIALES</w:t>
      </w:r>
      <w:r>
        <w:rPr>
          <w:rFonts w:asciiTheme="majorHAnsi" w:hAnsiTheme="majorHAnsi"/>
          <w:color w:val="FF0000"/>
        </w:rPr>
        <w:t>.m</w:t>
      </w:r>
    </w:p>
    <w:p w14:paraId="53A70DEA" w14:textId="77777777" w:rsidR="00C02722" w:rsidRDefault="00C02722" w:rsidP="00774BED">
      <w:pPr>
        <w:rPr>
          <w:rFonts w:asciiTheme="majorHAnsi" w:hAnsiTheme="majorHAnsi"/>
        </w:rPr>
      </w:pPr>
    </w:p>
    <w:p w14:paraId="4ACDA6EB" w14:textId="77777777" w:rsidR="00C02722" w:rsidRDefault="00C02722" w:rsidP="00774BED">
      <w:pPr>
        <w:rPr>
          <w:rFonts w:asciiTheme="majorHAnsi" w:hAnsiTheme="majorHAnsi"/>
        </w:rPr>
      </w:pPr>
    </w:p>
    <w:p w14:paraId="4E896833" w14:textId="77777777" w:rsidR="00774BED" w:rsidRPr="003B4B87" w:rsidRDefault="00C907F1" w:rsidP="00774BED">
      <w:pPr>
        <w:rPr>
          <w:rFonts w:asciiTheme="majorHAnsi" w:hAnsiTheme="majorHAnsi"/>
          <w:b/>
        </w:rPr>
      </w:pPr>
      <w:r w:rsidRPr="003B4B87">
        <w:rPr>
          <w:rFonts w:asciiTheme="majorHAnsi" w:hAnsiTheme="majorHAnsi"/>
          <w:b/>
        </w:rPr>
        <w:t>Paso 3</w:t>
      </w:r>
    </w:p>
    <w:p w14:paraId="086F5CC6" w14:textId="77777777" w:rsidR="00774BED" w:rsidRPr="00774BED" w:rsidRDefault="00774BED" w:rsidP="00774BED">
      <w:pPr>
        <w:rPr>
          <w:rFonts w:asciiTheme="majorHAnsi" w:hAnsiTheme="majorHAnsi"/>
        </w:rPr>
      </w:pPr>
      <w:r w:rsidRPr="00774BED">
        <w:rPr>
          <w:rFonts w:asciiTheme="majorHAnsi" w:hAnsiTheme="majorHAnsi"/>
        </w:rPr>
        <w:t>Ejecuta</w:t>
      </w:r>
      <w:r w:rsidR="007071D7">
        <w:rPr>
          <w:rFonts w:asciiTheme="majorHAnsi" w:hAnsiTheme="majorHAnsi"/>
        </w:rPr>
        <w:t xml:space="preserve"> la función que calcula la entropía, en mi caso entropiaRMS,</w:t>
      </w:r>
    </w:p>
    <w:p w14:paraId="3346CF27" w14:textId="77777777" w:rsidR="00774BED" w:rsidRPr="00774BED" w:rsidRDefault="00774BED" w:rsidP="00774BED">
      <w:pPr>
        <w:shd w:val="clear" w:color="auto" w:fill="F2DBDB" w:themeFill="accent2" w:themeFillTint="33"/>
        <w:rPr>
          <w:rFonts w:ascii="Courier New" w:hAnsi="Courier New" w:cs="Courier New"/>
        </w:rPr>
      </w:pPr>
      <w:r w:rsidRPr="00774BED">
        <w:rPr>
          <w:rFonts w:ascii="Courier New" w:hAnsi="Courier New" w:cs="Courier New"/>
        </w:rPr>
        <w:t>H= entropia</w:t>
      </w:r>
      <w:r w:rsidR="007071D7">
        <w:rPr>
          <w:rFonts w:ascii="Courier New" w:hAnsi="Courier New" w:cs="Courier New"/>
        </w:rPr>
        <w:t>RMS</w:t>
      </w:r>
      <w:r w:rsidRPr="00774BED">
        <w:rPr>
          <w:rFonts w:ascii="Courier New" w:hAnsi="Courier New" w:cs="Courier New"/>
        </w:rPr>
        <w:t>(histograma)</w:t>
      </w:r>
    </w:p>
    <w:p w14:paraId="3E85DFFD" w14:textId="77777777" w:rsidR="00774BED" w:rsidRPr="007071D7" w:rsidRDefault="007071D7" w:rsidP="00774BED">
      <w:pPr>
        <w:rPr>
          <w:rFonts w:asciiTheme="majorHAnsi" w:hAnsiTheme="majorHAnsi"/>
        </w:rPr>
      </w:pPr>
      <w:r w:rsidRPr="007071D7">
        <w:rPr>
          <w:rFonts w:asciiTheme="majorHAnsi" w:hAnsiTheme="majorHAnsi"/>
        </w:rPr>
        <w:t>Debe salirte 4.4880</w:t>
      </w:r>
      <w:r w:rsidR="001E2B67">
        <w:rPr>
          <w:rFonts w:asciiTheme="majorHAnsi" w:hAnsiTheme="majorHAnsi"/>
        </w:rPr>
        <w:t xml:space="preserve">. </w:t>
      </w:r>
    </w:p>
    <w:p w14:paraId="30EEB811" w14:textId="77777777" w:rsidR="00774BED" w:rsidRPr="00C907F1" w:rsidRDefault="00774BED" w:rsidP="00774BED">
      <w:pPr>
        <w:rPr>
          <w:rFonts w:asciiTheme="majorHAnsi" w:hAnsiTheme="majorHAnsi"/>
          <w:b/>
          <w:color w:val="FF0000"/>
        </w:rPr>
      </w:pPr>
      <w:r w:rsidRPr="00C907F1">
        <w:rPr>
          <w:rFonts w:asciiTheme="majorHAnsi" w:hAnsiTheme="majorHAnsi"/>
          <w:b/>
          <w:color w:val="FF0000"/>
        </w:rPr>
        <w:t xml:space="preserve">Paso </w:t>
      </w:r>
      <w:r w:rsidR="00C907F1" w:rsidRPr="00C907F1">
        <w:rPr>
          <w:rFonts w:asciiTheme="majorHAnsi" w:hAnsiTheme="majorHAnsi"/>
          <w:b/>
          <w:color w:val="FF0000"/>
        </w:rPr>
        <w:t>4</w:t>
      </w:r>
    </w:p>
    <w:p w14:paraId="51181EC5" w14:textId="77777777"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¿Qué significa el valor de la entropía que has obtenido?. </w:t>
      </w:r>
    </w:p>
    <w:p w14:paraId="2561470E" w14:textId="77777777"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¿Cuál sería </w:t>
      </w:r>
      <w:r w:rsidR="00674C2E">
        <w:rPr>
          <w:rFonts w:asciiTheme="majorHAnsi" w:hAnsiTheme="majorHAnsi"/>
        </w:rPr>
        <w:t>el factor</w:t>
      </w:r>
      <w:r w:rsidRPr="001E2B67">
        <w:rPr>
          <w:rFonts w:asciiTheme="majorHAnsi" w:hAnsiTheme="majorHAnsi"/>
        </w:rPr>
        <w:t xml:space="preserve"> de compresión que obtendríamos si usamos un modelo de codificación que alcanzase la entropía?. </w:t>
      </w:r>
    </w:p>
    <w:p w14:paraId="1FEFB59C" w14:textId="77777777" w:rsidR="001E2B67" w:rsidRPr="001E2B67" w:rsidRDefault="001E2B67" w:rsidP="001E2B67">
      <w:pPr>
        <w:pStyle w:val="Prrafodelista"/>
        <w:numPr>
          <w:ilvl w:val="0"/>
          <w:numId w:val="2"/>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sidR="00CD3C0D">
        <w:rPr>
          <w:rFonts w:asciiTheme="majorHAnsi" w:hAnsiTheme="majorHAnsi"/>
        </w:rPr>
        <w:t xml:space="preserve">, a lo largo del curso, </w:t>
      </w:r>
      <w:r w:rsidRPr="001E2B67">
        <w:rPr>
          <w:rFonts w:asciiTheme="majorHAnsi" w:hAnsiTheme="majorHAnsi"/>
        </w:rPr>
        <w:t>ganar a la entropía?</w:t>
      </w:r>
    </w:p>
    <w:p w14:paraId="4A16ED20" w14:textId="77777777" w:rsidR="001E2B67" w:rsidRPr="001E2B67" w:rsidRDefault="001E2B67" w:rsidP="001E2B67">
      <w:pPr>
        <w:rPr>
          <w:rFonts w:asciiTheme="majorHAnsi" w:hAnsiTheme="majorHAnsi"/>
        </w:rPr>
      </w:pPr>
    </w:p>
    <w:p w14:paraId="6C93BB17" w14:textId="278E7D81" w:rsidR="007071D7" w:rsidRDefault="007071D7" w:rsidP="001E2B67">
      <w:pPr>
        <w:rPr>
          <w:ins w:id="0" w:author="Jorge Gangoso Klock" w:date="2021-10-23T22:03:00Z"/>
          <w:rFonts w:asciiTheme="majorHAnsi" w:hAnsiTheme="majorHAnsi"/>
          <w:color w:val="FF0000"/>
          <w:u w:val="single"/>
        </w:rPr>
      </w:pPr>
      <w:r w:rsidRPr="001E2B67">
        <w:rPr>
          <w:rFonts w:asciiTheme="majorHAnsi" w:hAnsiTheme="majorHAnsi"/>
          <w:color w:val="FF0000"/>
          <w:u w:val="single"/>
        </w:rPr>
        <w:t>Escribe tus respuestas aquí</w:t>
      </w:r>
    </w:p>
    <w:p w14:paraId="20717CE1" w14:textId="72FED518" w:rsidR="001446F3" w:rsidRPr="00375158" w:rsidRDefault="001446F3" w:rsidP="001446F3">
      <w:pPr>
        <w:pStyle w:val="Prrafodelista"/>
        <w:numPr>
          <w:ilvl w:val="0"/>
          <w:numId w:val="14"/>
        </w:numPr>
        <w:rPr>
          <w:ins w:id="1" w:author="Jorge Gangoso Klock" w:date="2021-10-23T22:07:00Z"/>
          <w:rPrChange w:id="2" w:author="Jorge Gangoso Klock" w:date="2021-10-23T22:07:00Z">
            <w:rPr>
              <w:ins w:id="3" w:author="Jorge Gangoso Klock" w:date="2021-10-23T22:07:00Z"/>
              <w:rFonts w:asciiTheme="majorHAnsi" w:hAnsiTheme="majorHAnsi"/>
            </w:rPr>
          </w:rPrChange>
        </w:rPr>
      </w:pPr>
      <w:ins w:id="4" w:author="Jorge Gangoso Klock" w:date="2021-10-23T22:04:00Z">
        <w:r w:rsidRPr="001446F3">
          <w:rPr>
            <w:rFonts w:asciiTheme="majorHAnsi" w:hAnsiTheme="majorHAnsi"/>
            <w:rPrChange w:id="5" w:author="Jorge Gangoso Klock" w:date="2021-10-23T22:04:00Z">
              <w:rPr/>
            </w:rPrChange>
          </w:rPr>
          <w:t xml:space="preserve">El </w:t>
        </w:r>
        <w:r w:rsidRPr="001446F3">
          <w:rPr>
            <w:rFonts w:asciiTheme="majorHAnsi" w:hAnsiTheme="majorHAnsi"/>
            <w:rPrChange w:id="6" w:author="Jorge Gangoso Klock" w:date="2021-10-23T22:04:00Z">
              <w:rPr/>
            </w:rPrChange>
          </w:rPr>
          <w:t>valor de</w:t>
        </w:r>
        <w:r w:rsidRPr="001446F3">
          <w:rPr>
            <w:rFonts w:asciiTheme="majorHAnsi" w:hAnsiTheme="majorHAnsi"/>
            <w:rPrChange w:id="7" w:author="Jorge Gangoso Klock" w:date="2021-10-23T22:04:00Z">
              <w:rPr/>
            </w:rPrChange>
          </w:rPr>
          <w:t xml:space="preserve"> Entropía obtenido (4.4880</w:t>
        </w:r>
        <w:r>
          <w:rPr>
            <w:rFonts w:asciiTheme="majorHAnsi" w:hAnsiTheme="majorHAnsi"/>
          </w:rPr>
          <w:t>) significa que si consideramos los símbolos de n</w:t>
        </w:r>
      </w:ins>
      <w:ins w:id="8" w:author="Jorge Gangoso Klock" w:date="2021-10-23T22:05:00Z">
        <w:r>
          <w:rPr>
            <w:rFonts w:asciiTheme="majorHAnsi" w:hAnsiTheme="majorHAnsi"/>
          </w:rPr>
          <w:t xml:space="preserve">uestro mensaje (en este caso el texto constitución_española.txt) </w:t>
        </w:r>
        <w:r w:rsidR="00375158">
          <w:rPr>
            <w:rFonts w:asciiTheme="majorHAnsi" w:hAnsiTheme="majorHAnsi"/>
          </w:rPr>
          <w:t xml:space="preserve">de forma individual e incorrelacionada, necesitaremos un mínimo de 4.4880 </w:t>
        </w:r>
      </w:ins>
      <w:ins w:id="9" w:author="Jorge Gangoso Klock" w:date="2021-10-23T22:06:00Z">
        <w:r w:rsidR="00375158">
          <w:rPr>
            <w:rFonts w:asciiTheme="majorHAnsi" w:hAnsiTheme="majorHAnsi"/>
          </w:rPr>
          <w:t xml:space="preserve">bits por símbolo </w:t>
        </w:r>
      </w:ins>
      <w:ins w:id="10" w:author="Jorge Gangoso Klock" w:date="2021-10-23T22:07:00Z">
        <w:r w:rsidR="00375158">
          <w:rPr>
            <w:rFonts w:asciiTheme="majorHAnsi" w:hAnsiTheme="majorHAnsi"/>
          </w:rPr>
          <w:t xml:space="preserve">de media </w:t>
        </w:r>
      </w:ins>
      <w:ins w:id="11" w:author="Jorge Gangoso Klock" w:date="2021-10-23T22:06:00Z">
        <w:r w:rsidR="00375158">
          <w:rPr>
            <w:rFonts w:asciiTheme="majorHAnsi" w:hAnsiTheme="majorHAnsi"/>
          </w:rPr>
          <w:t>para transmitir dicho mensaje</w:t>
        </w:r>
      </w:ins>
      <w:ins w:id="12" w:author="Jorge Gangoso Klock" w:date="2021-10-23T22:07:00Z">
        <w:r w:rsidR="00375158">
          <w:rPr>
            <w:rFonts w:asciiTheme="majorHAnsi" w:hAnsiTheme="majorHAnsi"/>
          </w:rPr>
          <w:t>.</w:t>
        </w:r>
      </w:ins>
    </w:p>
    <w:p w14:paraId="3541E53E" w14:textId="0C772BD4" w:rsidR="00375158" w:rsidRPr="00032FBD" w:rsidRDefault="00375158" w:rsidP="001446F3">
      <w:pPr>
        <w:pStyle w:val="Prrafodelista"/>
        <w:numPr>
          <w:ilvl w:val="0"/>
          <w:numId w:val="14"/>
        </w:numPr>
        <w:rPr>
          <w:ins w:id="13" w:author="Jorge Gangoso Klock" w:date="2021-10-23T22:12:00Z"/>
          <w:rPrChange w:id="14" w:author="Jorge Gangoso Klock" w:date="2021-10-23T22:12:00Z">
            <w:rPr>
              <w:ins w:id="15" w:author="Jorge Gangoso Klock" w:date="2021-10-23T22:12:00Z"/>
              <w:rFonts w:asciiTheme="majorHAnsi" w:hAnsiTheme="majorHAnsi"/>
            </w:rPr>
          </w:rPrChange>
        </w:rPr>
      </w:pPr>
      <w:ins w:id="16" w:author="Jorge Gangoso Klock" w:date="2021-10-23T22:07:00Z">
        <w:r>
          <w:rPr>
            <w:rFonts w:asciiTheme="majorHAnsi" w:hAnsiTheme="majorHAnsi"/>
          </w:rPr>
          <w:t>Utilizando un modelo de codificación óptimo utilizaríamos una med</w:t>
        </w:r>
      </w:ins>
      <w:ins w:id="17" w:author="Jorge Gangoso Klock" w:date="2021-10-23T22:08:00Z">
        <w:r>
          <w:rPr>
            <w:rFonts w:asciiTheme="majorHAnsi" w:hAnsiTheme="majorHAnsi"/>
          </w:rPr>
          <w:t xml:space="preserve">ia de 4.880 bits/símbolo, mientras que sin codificar estamos utilizando 8 bits (1 byte) por símbolo. El factor de compresión lo calculamos pues como </w:t>
        </w:r>
      </w:ins>
      <w:ins w:id="18" w:author="Jorge Gangoso Klock" w:date="2021-10-23T22:10:00Z">
        <w:r>
          <w:rPr>
            <w:rFonts w:asciiTheme="majorHAnsi" w:hAnsiTheme="majorHAnsi"/>
          </w:rPr>
          <w:t xml:space="preserve">tamaño_inicial/tamaño_comprimido </w:t>
        </w:r>
        <w:r w:rsidR="00032FBD">
          <w:rPr>
            <w:rFonts w:asciiTheme="majorHAnsi" w:hAnsiTheme="majorHAnsi"/>
          </w:rPr>
          <w:t xml:space="preserve">y obtenemos un valor de 8/4.880 = </w:t>
        </w:r>
      </w:ins>
      <w:ins w:id="19" w:author="Jorge Gangoso Klock" w:date="2021-10-23T22:11:00Z">
        <w:r w:rsidR="00032FBD" w:rsidRPr="00032FBD">
          <w:rPr>
            <w:rFonts w:asciiTheme="majorHAnsi" w:hAnsiTheme="majorHAnsi"/>
          </w:rPr>
          <w:t>1.6393</w:t>
        </w:r>
        <w:r w:rsidR="00032FBD">
          <w:rPr>
            <w:rFonts w:asciiTheme="majorHAnsi" w:hAnsiTheme="majorHAnsi"/>
          </w:rPr>
          <w:t>.</w:t>
        </w:r>
      </w:ins>
    </w:p>
    <w:p w14:paraId="52D92B7F" w14:textId="76DFFEEF" w:rsidR="00032FBD" w:rsidRDefault="00032FBD" w:rsidP="001446F3">
      <w:pPr>
        <w:pStyle w:val="Prrafodelista"/>
        <w:numPr>
          <w:ilvl w:val="0"/>
          <w:numId w:val="14"/>
        </w:numPr>
        <w:pPrChange w:id="20" w:author="Jorge Gangoso Klock" w:date="2021-10-23T22:04:00Z">
          <w:pPr/>
        </w:pPrChange>
      </w:pPr>
      <w:ins w:id="21" w:author="Jorge Gangoso Klock" w:date="2021-10-23T22:12:00Z">
        <w:r>
          <w:rPr>
            <w:rFonts w:asciiTheme="majorHAnsi" w:hAnsiTheme="majorHAnsi"/>
          </w:rPr>
          <w:t xml:space="preserve">Se pueden obtener valores de bits_de_media/símbolo menores al valor de la entropía </w:t>
        </w:r>
      </w:ins>
      <w:ins w:id="22" w:author="Jorge Gangoso Klock" w:date="2021-10-23T22:13:00Z">
        <w:r>
          <w:rPr>
            <w:rFonts w:asciiTheme="majorHAnsi" w:hAnsiTheme="majorHAnsi"/>
          </w:rPr>
          <w:t>siempre y cuando nos saltemos las premisas de que los símbolos se codifican de forma individual e incorrelacionadas. Por ejemplo, codificando secuencias de símbolos en lugar de cada símbolo de for</w:t>
        </w:r>
      </w:ins>
      <w:ins w:id="23" w:author="Jorge Gangoso Klock" w:date="2021-10-23T22:14:00Z">
        <w:r>
          <w:rPr>
            <w:rFonts w:asciiTheme="majorHAnsi" w:hAnsiTheme="majorHAnsi"/>
          </w:rPr>
          <w:t>ma aislada.</w:t>
        </w:r>
      </w:ins>
    </w:p>
    <w:p w14:paraId="7A7D52B8" w14:textId="77777777" w:rsidR="001E2B67" w:rsidRPr="001E2B67" w:rsidRDefault="001E2B67" w:rsidP="001E2B67">
      <w:pPr>
        <w:rPr>
          <w:rFonts w:asciiTheme="majorHAnsi" w:hAnsiTheme="majorHAnsi"/>
          <w:color w:val="FF0000"/>
          <w:u w:val="single"/>
        </w:rPr>
      </w:pPr>
    </w:p>
    <w:p w14:paraId="34DB564E" w14:textId="77777777"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5</w:t>
      </w:r>
    </w:p>
    <w:p w14:paraId="5D8AB2BE" w14:textId="77777777" w:rsidR="00774BED" w:rsidRPr="00774BED" w:rsidRDefault="00774BED" w:rsidP="00774BED">
      <w:pPr>
        <w:rPr>
          <w:rFonts w:asciiTheme="majorHAnsi" w:hAnsiTheme="majorHAnsi"/>
        </w:rPr>
      </w:pPr>
      <w:r w:rsidRPr="00774BED">
        <w:rPr>
          <w:rFonts w:asciiTheme="majorHAnsi" w:hAnsiTheme="majorHAnsi"/>
        </w:rPr>
        <w:t>Vamos a limpiar de nuevo el espacio de trabajo y las imágenes que hemos mostrado. A continuación leemos la imagen camera.pgm</w:t>
      </w:r>
    </w:p>
    <w:p w14:paraId="2CF81D02" w14:textId="77777777"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clear all; close all;</w:t>
      </w:r>
    </w:p>
    <w:p w14:paraId="457DA47A" w14:textId="77777777"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A=imread('camera.pgm');</w:t>
      </w:r>
    </w:p>
    <w:p w14:paraId="001BB27E" w14:textId="77777777"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lastRenderedPageBreak/>
        <w:t>% Mostramos la image</w:t>
      </w:r>
      <w:r w:rsidR="001E2B67">
        <w:rPr>
          <w:rFonts w:ascii="Courier New" w:hAnsi="Courier New" w:cs="Courier New"/>
          <w:color w:val="000000"/>
          <w:sz w:val="20"/>
          <w:szCs w:val="20"/>
        </w:rPr>
        <w:t>n</w:t>
      </w:r>
      <w:r w:rsidRPr="00293920">
        <w:rPr>
          <w:rFonts w:ascii="Courier New" w:hAnsi="Courier New" w:cs="Courier New"/>
          <w:color w:val="000000"/>
          <w:sz w:val="20"/>
          <w:szCs w:val="20"/>
        </w:rPr>
        <w:t xml:space="preserve"> camera.pgm</w:t>
      </w:r>
    </w:p>
    <w:p w14:paraId="419B3AE7" w14:textId="77777777"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subplot(1,2,1); imshow(A);</w:t>
      </w:r>
    </w:p>
    <w:p w14:paraId="7B2F936C" w14:textId="77777777" w:rsidR="00774BED" w:rsidRDefault="00774BED" w:rsidP="00774BED"/>
    <w:p w14:paraId="6B3786D9" w14:textId="77777777"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6</w:t>
      </w:r>
    </w:p>
    <w:p w14:paraId="4C3D3355" w14:textId="77777777" w:rsidR="00C76E9E" w:rsidRDefault="00774BED" w:rsidP="00774BED">
      <w:pPr>
        <w:rPr>
          <w:rFonts w:asciiTheme="majorHAnsi" w:hAnsiTheme="majorHAnsi"/>
        </w:rPr>
      </w:pPr>
      <w:r w:rsidRPr="00774BED">
        <w:rPr>
          <w:rFonts w:asciiTheme="majorHAnsi" w:hAnsiTheme="majorHAnsi"/>
        </w:rPr>
        <w:t>A continuación de la imagen A, no del fichero camera.pgm, calcula</w:t>
      </w:r>
      <w:r w:rsidR="00C76E9E">
        <w:rPr>
          <w:rFonts w:asciiTheme="majorHAnsi" w:hAnsiTheme="majorHAnsi"/>
        </w:rPr>
        <w:t>mos el histograma, lo mostramos y calculamos la entropía de la fuente</w:t>
      </w:r>
      <w:r w:rsidRPr="00774BED">
        <w:rPr>
          <w:rFonts w:asciiTheme="majorHAnsi" w:hAnsiTheme="majorHAnsi"/>
        </w:rPr>
        <w:t xml:space="preserve">. </w:t>
      </w:r>
      <w:r w:rsidR="00C76E9E">
        <w:rPr>
          <w:rFonts w:asciiTheme="majorHAnsi" w:hAnsiTheme="majorHAnsi"/>
        </w:rPr>
        <w:t>Observa cómo introducimos la imagen bidimensional en la función histc</w:t>
      </w:r>
    </w:p>
    <w:p w14:paraId="62E7317F" w14:textId="77777777"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histograma=histc(A(:),[0:255]);</w:t>
      </w:r>
    </w:p>
    <w:p w14:paraId="5A62CB5F" w14:textId="77777777"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14:paraId="1B20ED7B" w14:textId="77777777"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entropia</w:t>
      </w:r>
      <w:r w:rsidR="001E2B67">
        <w:rPr>
          <w:rFonts w:ascii="Courier New" w:hAnsi="Courier New" w:cs="Courier New"/>
          <w:color w:val="000000"/>
          <w:sz w:val="20"/>
          <w:szCs w:val="20"/>
        </w:rPr>
        <w:t>RMS</w:t>
      </w:r>
      <w:r w:rsidRPr="00293920">
        <w:rPr>
          <w:rFonts w:ascii="Courier New" w:hAnsi="Courier New" w:cs="Courier New"/>
          <w:color w:val="000000"/>
          <w:sz w:val="20"/>
          <w:szCs w:val="20"/>
        </w:rPr>
        <w:t>(histograma)</w:t>
      </w:r>
    </w:p>
    <w:p w14:paraId="594345B9" w14:textId="77777777" w:rsidR="00C76E9E" w:rsidRDefault="00C76E9E" w:rsidP="00774BED">
      <w:pPr>
        <w:rPr>
          <w:rFonts w:asciiTheme="majorHAnsi" w:hAnsiTheme="majorHAnsi"/>
        </w:rPr>
      </w:pPr>
    </w:p>
    <w:p w14:paraId="04D6B356" w14:textId="77777777" w:rsidR="0049090A" w:rsidRDefault="00A86DBE" w:rsidP="00774BED">
      <w:pPr>
        <w:rPr>
          <w:rFonts w:asciiTheme="majorHAnsi" w:hAnsiTheme="majorHAnsi"/>
        </w:rPr>
      </w:pPr>
      <w:r>
        <w:rPr>
          <w:rFonts w:asciiTheme="majorHAnsi" w:hAnsiTheme="majorHAnsi"/>
        </w:rPr>
        <w:t>Obtenemos gráficamente</w:t>
      </w:r>
    </w:p>
    <w:p w14:paraId="3BAA97A6" w14:textId="77777777" w:rsidR="00A86DBE" w:rsidRPr="00293920" w:rsidRDefault="00A86DBE" w:rsidP="00774BED">
      <w:r>
        <w:rPr>
          <w:noProof/>
        </w:rPr>
        <w:drawing>
          <wp:inline distT="0" distB="0" distL="0" distR="0" wp14:anchorId="53F53C9C" wp14:editId="0223126E">
            <wp:extent cx="5345430" cy="4000500"/>
            <wp:effectExtent l="0" t="0" r="7620" b="0"/>
            <wp:docPr id="3" name="Imagen 3"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14:paraId="1A8897FE" w14:textId="77777777" w:rsidR="00A86DBE" w:rsidRPr="00C907F1" w:rsidRDefault="00A86DBE" w:rsidP="00A86DBE">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7</w:t>
      </w:r>
    </w:p>
    <w:p w14:paraId="053BB934" w14:textId="77777777" w:rsidR="001E2B67" w:rsidRDefault="001E2B67" w:rsidP="001E2B67">
      <w:pPr>
        <w:pStyle w:val="Prrafodelista"/>
        <w:numPr>
          <w:ilvl w:val="0"/>
          <w:numId w:val="3"/>
        </w:numPr>
        <w:rPr>
          <w:rFonts w:asciiTheme="majorHAnsi" w:hAnsiTheme="majorHAnsi"/>
        </w:rPr>
      </w:pPr>
      <w:r w:rsidRPr="001E2B67">
        <w:rPr>
          <w:rFonts w:asciiTheme="majorHAnsi" w:hAnsiTheme="majorHAnsi"/>
        </w:rPr>
        <w:t>¿</w:t>
      </w:r>
      <w:r>
        <w:rPr>
          <w:rFonts w:asciiTheme="majorHAnsi" w:hAnsiTheme="majorHAnsi"/>
        </w:rPr>
        <w:t>Cuál es</w:t>
      </w:r>
      <w:r w:rsidRPr="001E2B67">
        <w:rPr>
          <w:rFonts w:asciiTheme="majorHAnsi" w:hAnsiTheme="majorHAnsi"/>
        </w:rPr>
        <w:t xml:space="preserve"> el valor de la entropía que has obtenido?. </w:t>
      </w:r>
    </w:p>
    <w:p w14:paraId="5F3CAFC5" w14:textId="77777777" w:rsidR="001E2B67" w:rsidRDefault="001E2B67" w:rsidP="001E2B67">
      <w:pPr>
        <w:pStyle w:val="Prrafodelista"/>
        <w:numPr>
          <w:ilvl w:val="0"/>
          <w:numId w:val="3"/>
        </w:numPr>
        <w:rPr>
          <w:rFonts w:asciiTheme="majorHAnsi" w:hAnsiTheme="majorHAnsi"/>
        </w:rPr>
      </w:pPr>
      <w:r w:rsidRPr="001E2B67">
        <w:rPr>
          <w:rFonts w:asciiTheme="majorHAnsi" w:hAnsiTheme="majorHAnsi"/>
        </w:rPr>
        <w:t xml:space="preserve">¿Cuál sería </w:t>
      </w:r>
      <w:r w:rsidR="007E6F1C">
        <w:rPr>
          <w:rFonts w:asciiTheme="majorHAnsi" w:hAnsiTheme="majorHAnsi"/>
        </w:rPr>
        <w:t>el factor</w:t>
      </w:r>
      <w:r w:rsidRPr="001E2B67">
        <w:rPr>
          <w:rFonts w:asciiTheme="majorHAnsi" w:hAnsiTheme="majorHAnsi"/>
        </w:rPr>
        <w:t xml:space="preserve"> de compresión que obtendríamos si usamos un modelo de codificación que alcanzase la entropía?. </w:t>
      </w:r>
    </w:p>
    <w:p w14:paraId="362FF507" w14:textId="77777777" w:rsidR="001E2B67" w:rsidRPr="001E2B67" w:rsidRDefault="001E2B67" w:rsidP="001E2B67">
      <w:pPr>
        <w:rPr>
          <w:rFonts w:asciiTheme="majorHAnsi" w:hAnsiTheme="majorHAnsi"/>
          <w:color w:val="FF0000"/>
          <w:u w:val="single"/>
        </w:rPr>
      </w:pPr>
      <w:r w:rsidRPr="001E2B67">
        <w:rPr>
          <w:rFonts w:asciiTheme="majorHAnsi" w:hAnsiTheme="majorHAnsi"/>
          <w:color w:val="FF0000"/>
          <w:u w:val="single"/>
        </w:rPr>
        <w:t>Escribe tus respuestas aquí</w:t>
      </w:r>
    </w:p>
    <w:p w14:paraId="68D7ECED" w14:textId="5C1ADD16" w:rsidR="003B4B87" w:rsidRPr="00063A80" w:rsidRDefault="00063A80" w:rsidP="00063A80">
      <w:pPr>
        <w:pStyle w:val="Prrafodelista"/>
        <w:numPr>
          <w:ilvl w:val="0"/>
          <w:numId w:val="15"/>
        </w:numPr>
        <w:rPr>
          <w:ins w:id="24" w:author="Jorge Gangoso Klock" w:date="2021-10-23T22:20:00Z"/>
          <w:rFonts w:asciiTheme="majorHAnsi" w:hAnsiTheme="majorHAnsi"/>
          <w:color w:val="FF0000"/>
          <w:rPrChange w:id="25" w:author="Jorge Gangoso Klock" w:date="2021-10-23T22:20:00Z">
            <w:rPr>
              <w:ins w:id="26" w:author="Jorge Gangoso Klock" w:date="2021-10-23T22:20:00Z"/>
              <w:rFonts w:asciiTheme="majorHAnsi" w:hAnsiTheme="majorHAnsi"/>
            </w:rPr>
          </w:rPrChange>
        </w:rPr>
      </w:pPr>
      <w:ins w:id="27" w:author="Jorge Gangoso Klock" w:date="2021-10-23T22:20:00Z">
        <w:r>
          <w:rPr>
            <w:rFonts w:asciiTheme="majorHAnsi" w:hAnsiTheme="majorHAnsi"/>
          </w:rPr>
          <w:t>Entropía = 7.0097</w:t>
        </w:r>
      </w:ins>
    </w:p>
    <w:p w14:paraId="0DA0858A" w14:textId="46294372" w:rsidR="00063A80" w:rsidRPr="00063A80" w:rsidRDefault="00C76264" w:rsidP="00063A80">
      <w:pPr>
        <w:pStyle w:val="Prrafodelista"/>
        <w:numPr>
          <w:ilvl w:val="0"/>
          <w:numId w:val="15"/>
        </w:numPr>
        <w:rPr>
          <w:rFonts w:asciiTheme="majorHAnsi" w:hAnsiTheme="majorHAnsi"/>
          <w:color w:val="FF0000"/>
          <w:rPrChange w:id="28" w:author="Jorge Gangoso Klock" w:date="2021-10-23T22:19:00Z">
            <w:rPr>
              <w:color w:val="FF0000"/>
            </w:rPr>
          </w:rPrChange>
        </w:rPr>
        <w:pPrChange w:id="29" w:author="Jorge Gangoso Klock" w:date="2021-10-23T22:19:00Z">
          <w:pPr/>
        </w:pPrChange>
      </w:pPr>
      <w:ins w:id="30" w:author="Jorge Gangoso Klock" w:date="2021-10-23T22:20:00Z">
        <w:r>
          <w:rPr>
            <w:rFonts w:asciiTheme="majorHAnsi" w:hAnsiTheme="majorHAnsi"/>
          </w:rPr>
          <w:t>Factor de Compresión = 8/7.00</w:t>
        </w:r>
      </w:ins>
      <w:ins w:id="31" w:author="Jorge Gangoso Klock" w:date="2021-10-23T22:21:00Z">
        <w:r>
          <w:rPr>
            <w:rFonts w:asciiTheme="majorHAnsi" w:hAnsiTheme="majorHAnsi"/>
          </w:rPr>
          <w:t>97 = 1.1413</w:t>
        </w:r>
      </w:ins>
    </w:p>
    <w:p w14:paraId="3EA922B4" w14:textId="77777777" w:rsidR="00C414FD" w:rsidRDefault="00C414FD" w:rsidP="00774BED">
      <w:pPr>
        <w:rPr>
          <w:rFonts w:asciiTheme="majorHAnsi" w:hAnsiTheme="majorHAnsi"/>
          <w:b/>
        </w:rPr>
      </w:pPr>
    </w:p>
    <w:p w14:paraId="79A52EBA" w14:textId="77777777" w:rsidR="00774BED" w:rsidRPr="00774BED" w:rsidRDefault="00774BED" w:rsidP="00774BED">
      <w:pPr>
        <w:rPr>
          <w:rFonts w:asciiTheme="majorHAnsi" w:hAnsiTheme="majorHAnsi"/>
          <w:b/>
        </w:rPr>
      </w:pPr>
      <w:r w:rsidRPr="00774BED">
        <w:rPr>
          <w:rFonts w:asciiTheme="majorHAnsi" w:hAnsiTheme="majorHAnsi"/>
          <w:b/>
        </w:rPr>
        <w:lastRenderedPageBreak/>
        <w:t xml:space="preserve">Paso </w:t>
      </w:r>
      <w:r w:rsidR="00DF4903">
        <w:rPr>
          <w:rFonts w:asciiTheme="majorHAnsi" w:hAnsiTheme="majorHAnsi"/>
          <w:b/>
        </w:rPr>
        <w:t>8</w:t>
      </w:r>
    </w:p>
    <w:p w14:paraId="50FE7F85" w14:textId="77777777" w:rsidR="00774BED" w:rsidRPr="00774BED" w:rsidRDefault="00774BED" w:rsidP="00774BED">
      <w:pPr>
        <w:rPr>
          <w:rFonts w:asciiTheme="majorHAnsi" w:eastAsia="Times New Roman" w:hAnsiTheme="majorHAnsi"/>
        </w:rPr>
      </w:pPr>
      <w:r w:rsidRPr="00774BED">
        <w:rPr>
          <w:rFonts w:asciiTheme="majorHAnsi" w:eastAsia="Times New Roman" w:hAnsiTheme="majorHAnsi"/>
        </w:rPr>
        <w:t>Limpia el espacio de trabajo y las variables. Crea</w:t>
      </w:r>
      <w:r w:rsidR="00CD3C0D">
        <w:rPr>
          <w:rFonts w:asciiTheme="majorHAnsi" w:eastAsia="Times New Roman" w:hAnsiTheme="majorHAnsi"/>
        </w:rPr>
        <w:t>mos</w:t>
      </w:r>
      <w:r w:rsidRPr="00774BED">
        <w:rPr>
          <w:rFonts w:asciiTheme="majorHAnsi" w:eastAsia="Times New Roman" w:hAnsiTheme="majorHAnsi"/>
        </w:rPr>
        <w:t xml:space="preserve"> una imagen de tamaño 256x256 con niveles de gris 0 (fondo) y un cuadrado con nivel de gris 180. Utiliza el tipo uint8. Calcula ahora el histograma de esta imagen y su entropía. </w:t>
      </w:r>
    </w:p>
    <w:p w14:paraId="4E6EE529" w14:textId="77777777" w:rsidR="00774BE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clear all; close all;</w:t>
      </w:r>
    </w:p>
    <w:p w14:paraId="0F5A398D" w14:textId="77777777"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A=uint8(zeros(256));</w:t>
      </w:r>
    </w:p>
    <w:p w14:paraId="135EA008" w14:textId="77777777"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A(1:128,:)=uint8(180);</w:t>
      </w:r>
    </w:p>
    <w:p w14:paraId="302E0329" w14:textId="77777777"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imshow(A)</w:t>
      </w:r>
    </w:p>
    <w:p w14:paraId="703C14D5" w14:textId="77777777" w:rsidR="00774BED" w:rsidRPr="00972D6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972D61">
        <w:rPr>
          <w:rFonts w:ascii="Courier New" w:hAnsi="Courier New" w:cs="Courier New"/>
          <w:color w:val="000000"/>
          <w:sz w:val="20"/>
          <w:szCs w:val="20"/>
          <w:lang w:val="en-US"/>
        </w:rPr>
        <w:t>histograma= histc(A</w:t>
      </w:r>
      <w:r w:rsidR="001D6746">
        <w:rPr>
          <w:rFonts w:ascii="Courier New" w:hAnsi="Courier New" w:cs="Courier New"/>
          <w:color w:val="000000"/>
          <w:sz w:val="20"/>
          <w:szCs w:val="20"/>
          <w:lang w:val="en-US"/>
        </w:rPr>
        <w:t>(:)</w:t>
      </w:r>
      <w:r w:rsidRPr="00972D61">
        <w:rPr>
          <w:rFonts w:ascii="Courier New" w:hAnsi="Courier New" w:cs="Courier New"/>
          <w:color w:val="000000"/>
          <w:sz w:val="20"/>
          <w:szCs w:val="20"/>
          <w:lang w:val="en-US"/>
        </w:rPr>
        <w:t>,[0:255]);</w:t>
      </w:r>
    </w:p>
    <w:p w14:paraId="4BF82085" w14:textId="77777777" w:rsidR="00774BED" w:rsidRPr="00EE7147"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E7147">
        <w:rPr>
          <w:rFonts w:ascii="Courier New" w:hAnsi="Courier New" w:cs="Courier New"/>
          <w:color w:val="000000"/>
          <w:sz w:val="20"/>
          <w:szCs w:val="20"/>
        </w:rPr>
        <w:t>figure; bar([0:255],histograma)</w:t>
      </w:r>
    </w:p>
    <w:p w14:paraId="090472F3" w14:textId="77777777" w:rsidR="00774BED" w:rsidRPr="00E9715A"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9715A">
        <w:rPr>
          <w:rFonts w:ascii="Courier New" w:hAnsi="Courier New" w:cs="Courier New"/>
          <w:color w:val="000000"/>
          <w:sz w:val="20"/>
          <w:szCs w:val="20"/>
        </w:rPr>
        <w:t>H=entropia</w:t>
      </w:r>
      <w:r w:rsidR="00CD3C0D">
        <w:rPr>
          <w:rFonts w:ascii="Courier New" w:hAnsi="Courier New" w:cs="Courier New"/>
          <w:color w:val="000000"/>
          <w:sz w:val="20"/>
          <w:szCs w:val="20"/>
        </w:rPr>
        <w:t>RMS</w:t>
      </w:r>
      <w:r w:rsidRPr="00E9715A">
        <w:rPr>
          <w:rFonts w:ascii="Courier New" w:hAnsi="Courier New" w:cs="Courier New"/>
          <w:color w:val="000000"/>
          <w:sz w:val="20"/>
          <w:szCs w:val="20"/>
        </w:rPr>
        <w:t>(histograma)</w:t>
      </w:r>
    </w:p>
    <w:p w14:paraId="0ABA8595" w14:textId="77777777" w:rsidR="00774BED" w:rsidRDefault="00774BED" w:rsidP="00774BED">
      <w:pPr>
        <w:rPr>
          <w:rFonts w:asciiTheme="majorHAnsi" w:hAnsiTheme="majorHAnsi"/>
        </w:rPr>
      </w:pPr>
    </w:p>
    <w:p w14:paraId="30A36C89" w14:textId="77777777" w:rsidR="00774BED" w:rsidRDefault="00DF4903" w:rsidP="00774BED">
      <w:pPr>
        <w:rPr>
          <w:rFonts w:eastAsia="Times New Roman"/>
          <w:lang w:val="en-US"/>
        </w:rPr>
      </w:pPr>
      <w:r>
        <w:rPr>
          <w:rFonts w:eastAsia="Times New Roman"/>
          <w:noProof/>
        </w:rPr>
        <w:drawing>
          <wp:inline distT="0" distB="0" distL="0" distR="0" wp14:anchorId="1686ACB4" wp14:editId="479C2559">
            <wp:extent cx="5345430" cy="4000500"/>
            <wp:effectExtent l="0" t="0" r="7620" b="0"/>
            <wp:docPr id="6" name="Imagen 6"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5-2016\01 Bases compresión multimedia\Guione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14:paraId="0887A195" w14:textId="77777777" w:rsidR="00DF4903" w:rsidRPr="00C907F1" w:rsidRDefault="00DF4903" w:rsidP="00DF4903">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9</w:t>
      </w:r>
    </w:p>
    <w:p w14:paraId="564E947D" w14:textId="77777777"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¿Qué significa el valor de la entropía que has obtenido?. </w:t>
      </w:r>
    </w:p>
    <w:p w14:paraId="1FA36491" w14:textId="77777777"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¿Cuál sería </w:t>
      </w:r>
      <w:r w:rsidR="007A30F4">
        <w:rPr>
          <w:rFonts w:asciiTheme="majorHAnsi" w:hAnsiTheme="majorHAnsi"/>
        </w:rPr>
        <w:t>el factor</w:t>
      </w:r>
      <w:r w:rsidRPr="001E2B67">
        <w:rPr>
          <w:rFonts w:asciiTheme="majorHAnsi" w:hAnsiTheme="majorHAnsi"/>
        </w:rPr>
        <w:t xml:space="preserve"> de compresión que obtendríamos si usamos un modelo de codificac</w:t>
      </w:r>
      <w:r w:rsidR="003E443B">
        <w:rPr>
          <w:rFonts w:asciiTheme="majorHAnsi" w:hAnsiTheme="majorHAnsi"/>
        </w:rPr>
        <w:t>ión que alcanzase la entropía?</w:t>
      </w:r>
    </w:p>
    <w:p w14:paraId="5A55CA64" w14:textId="77777777" w:rsidR="00CD3C0D" w:rsidRPr="001E2B67" w:rsidRDefault="00CD3C0D" w:rsidP="00CD3C0D">
      <w:pPr>
        <w:pStyle w:val="Prrafodelista"/>
        <w:numPr>
          <w:ilvl w:val="0"/>
          <w:numId w:val="4"/>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Pr>
          <w:rFonts w:asciiTheme="majorHAnsi" w:hAnsiTheme="majorHAnsi"/>
        </w:rPr>
        <w:t xml:space="preserve">, a lo largo del curso, </w:t>
      </w:r>
      <w:r w:rsidRPr="001E2B67">
        <w:rPr>
          <w:rFonts w:asciiTheme="majorHAnsi" w:hAnsiTheme="majorHAnsi"/>
        </w:rPr>
        <w:t>ganar a la entropía?</w:t>
      </w:r>
    </w:p>
    <w:p w14:paraId="2842559E" w14:textId="77777777" w:rsidR="00CD3C0D" w:rsidRPr="001E2B67" w:rsidRDefault="00CD3C0D" w:rsidP="00CD3C0D">
      <w:pPr>
        <w:rPr>
          <w:rFonts w:asciiTheme="majorHAnsi" w:hAnsiTheme="majorHAnsi"/>
        </w:rPr>
      </w:pPr>
    </w:p>
    <w:p w14:paraId="13DB4879" w14:textId="77777777" w:rsidR="00CD3C0D" w:rsidRDefault="00CD3C0D" w:rsidP="00CD3C0D">
      <w:pPr>
        <w:rPr>
          <w:rFonts w:asciiTheme="majorHAnsi" w:hAnsiTheme="majorHAnsi"/>
          <w:color w:val="FF0000"/>
          <w:u w:val="single"/>
        </w:rPr>
      </w:pPr>
      <w:r w:rsidRPr="001E2B67">
        <w:rPr>
          <w:rFonts w:asciiTheme="majorHAnsi" w:hAnsiTheme="majorHAnsi"/>
          <w:color w:val="FF0000"/>
          <w:u w:val="single"/>
        </w:rPr>
        <w:t>Escribe tus respuestas aquí</w:t>
      </w:r>
    </w:p>
    <w:p w14:paraId="5E77F4AA" w14:textId="510C30E6" w:rsidR="003B4B87" w:rsidRPr="00081243" w:rsidRDefault="00C76264" w:rsidP="00C76264">
      <w:pPr>
        <w:pStyle w:val="Prrafodelista"/>
        <w:numPr>
          <w:ilvl w:val="0"/>
          <w:numId w:val="16"/>
        </w:numPr>
        <w:rPr>
          <w:ins w:id="32" w:author="Jorge Gangoso Klock" w:date="2021-10-23T22:26:00Z"/>
          <w:rFonts w:asciiTheme="majorHAnsi" w:hAnsiTheme="majorHAnsi"/>
          <w:color w:val="FF0000"/>
          <w:rPrChange w:id="33" w:author="Jorge Gangoso Klock" w:date="2021-10-23T22:26:00Z">
            <w:rPr>
              <w:ins w:id="34" w:author="Jorge Gangoso Klock" w:date="2021-10-23T22:26:00Z"/>
              <w:rFonts w:asciiTheme="majorHAnsi" w:hAnsiTheme="majorHAnsi"/>
            </w:rPr>
          </w:rPrChange>
        </w:rPr>
      </w:pPr>
      <w:ins w:id="35" w:author="Jorge Gangoso Klock" w:date="2021-10-23T22:23:00Z">
        <w:r>
          <w:rPr>
            <w:rFonts w:asciiTheme="majorHAnsi" w:hAnsiTheme="majorHAnsi"/>
          </w:rPr>
          <w:t xml:space="preserve">El valor de Entropía = 1. Significa que con 1 bit tenemos suficiente para codificar cada símbolo de nuestra fuente. Esto es debido a que sólo tenemos realmente dos símbolos en el alfabeto </w:t>
        </w:r>
      </w:ins>
      <w:ins w:id="36" w:author="Jorge Gangoso Klock" w:date="2021-10-23T22:24:00Z">
        <w:r>
          <w:rPr>
            <w:rFonts w:asciiTheme="majorHAnsi" w:hAnsiTheme="majorHAnsi"/>
          </w:rPr>
          <w:t>(0, 180), por lo que podríamos codificar uno como el 0 y otro como el 1 y sería suficiente con 1 bit. A</w:t>
        </w:r>
      </w:ins>
      <w:ins w:id="37" w:author="Jorge Gangoso Klock" w:date="2021-10-23T22:25:00Z">
        <w:r>
          <w:rPr>
            <w:rFonts w:asciiTheme="majorHAnsi" w:hAnsiTheme="majorHAnsi"/>
          </w:rPr>
          <w:t>demás de esto, puesto que la Entropía es una medida de la incertidumbre, en un alfabeto con dos símbolos (0,180) obtener una entropía de 1</w:t>
        </w:r>
        <w:r w:rsidR="00081243">
          <w:rPr>
            <w:rFonts w:asciiTheme="majorHAnsi" w:hAnsiTheme="majorHAnsi"/>
          </w:rPr>
          <w:t xml:space="preserve"> equivale a tener máxima entropía, es decir</w:t>
        </w:r>
      </w:ins>
      <w:ins w:id="38" w:author="Jorge Gangoso Klock" w:date="2021-10-23T22:26:00Z">
        <w:r w:rsidR="00081243">
          <w:rPr>
            <w:rFonts w:asciiTheme="majorHAnsi" w:hAnsiTheme="majorHAnsi"/>
          </w:rPr>
          <w:t>,</w:t>
        </w:r>
      </w:ins>
      <w:ins w:id="39" w:author="Jorge Gangoso Klock" w:date="2021-10-23T22:25:00Z">
        <w:r w:rsidR="00081243">
          <w:rPr>
            <w:rFonts w:asciiTheme="majorHAnsi" w:hAnsiTheme="majorHAnsi"/>
          </w:rPr>
          <w:t xml:space="preserve"> máxima incert</w:t>
        </w:r>
      </w:ins>
      <w:ins w:id="40" w:author="Jorge Gangoso Klock" w:date="2021-10-23T22:26:00Z">
        <w:r w:rsidR="00081243">
          <w:rPr>
            <w:rFonts w:asciiTheme="majorHAnsi" w:hAnsiTheme="majorHAnsi"/>
          </w:rPr>
          <w:t>idumbre, ya que ambos símbolos son aparentemente equiprobables.</w:t>
        </w:r>
      </w:ins>
    </w:p>
    <w:p w14:paraId="5BBCD792" w14:textId="28EC0876" w:rsidR="00081243" w:rsidRPr="00081243" w:rsidRDefault="00081243" w:rsidP="00C76264">
      <w:pPr>
        <w:pStyle w:val="Prrafodelista"/>
        <w:numPr>
          <w:ilvl w:val="0"/>
          <w:numId w:val="16"/>
        </w:numPr>
        <w:rPr>
          <w:ins w:id="41" w:author="Jorge Gangoso Klock" w:date="2021-10-23T22:27:00Z"/>
          <w:rFonts w:asciiTheme="majorHAnsi" w:hAnsiTheme="majorHAnsi"/>
          <w:color w:val="FF0000"/>
          <w:rPrChange w:id="42" w:author="Jorge Gangoso Klock" w:date="2021-10-23T22:27:00Z">
            <w:rPr>
              <w:ins w:id="43" w:author="Jorge Gangoso Klock" w:date="2021-10-23T22:27:00Z"/>
              <w:rFonts w:asciiTheme="majorHAnsi" w:hAnsiTheme="majorHAnsi"/>
            </w:rPr>
          </w:rPrChange>
        </w:rPr>
      </w:pPr>
      <w:ins w:id="44" w:author="Jorge Gangoso Klock" w:date="2021-10-23T22:26:00Z">
        <w:r>
          <w:rPr>
            <w:rFonts w:asciiTheme="majorHAnsi" w:hAnsiTheme="majorHAnsi"/>
          </w:rPr>
          <w:t>El factor de compresión sería de 8/1 = 8</w:t>
        </w:r>
      </w:ins>
      <w:ins w:id="45" w:author="Jorge Gangoso Klock" w:date="2021-10-23T22:27:00Z">
        <w:r>
          <w:rPr>
            <w:rFonts w:asciiTheme="majorHAnsi" w:hAnsiTheme="majorHAnsi"/>
          </w:rPr>
          <w:t>. Pasaríamos de utilizar 8 bits por símbolo a 1 bit.</w:t>
        </w:r>
      </w:ins>
    </w:p>
    <w:p w14:paraId="020D5B5B" w14:textId="5FB73307" w:rsidR="00081243" w:rsidRPr="00081243" w:rsidRDefault="00081243" w:rsidP="00C76264">
      <w:pPr>
        <w:pStyle w:val="Prrafodelista"/>
        <w:numPr>
          <w:ilvl w:val="0"/>
          <w:numId w:val="16"/>
        </w:numPr>
        <w:rPr>
          <w:ins w:id="46" w:author="Jorge Gangoso Klock" w:date="2021-10-23T22:29:00Z"/>
          <w:rFonts w:asciiTheme="majorHAnsi" w:hAnsiTheme="majorHAnsi"/>
          <w:color w:val="FF0000"/>
          <w:rPrChange w:id="47" w:author="Jorge Gangoso Klock" w:date="2021-10-23T22:29:00Z">
            <w:rPr>
              <w:ins w:id="48" w:author="Jorge Gangoso Klock" w:date="2021-10-23T22:29:00Z"/>
              <w:rFonts w:asciiTheme="majorHAnsi" w:hAnsiTheme="majorHAnsi"/>
            </w:rPr>
          </w:rPrChange>
        </w:rPr>
      </w:pPr>
      <w:ins w:id="49" w:author="Jorge Gangoso Klock" w:date="2021-10-23T22:27:00Z">
        <w:r>
          <w:rPr>
            <w:rFonts w:asciiTheme="majorHAnsi" w:hAnsiTheme="majorHAnsi"/>
          </w:rPr>
          <w:t>Como respondí anteriormente creo que podremos ganar a la entropía siempre y cuando asumamos que los dato</w:t>
        </w:r>
      </w:ins>
      <w:ins w:id="50" w:author="Jorge Gangoso Klock" w:date="2021-10-23T22:28:00Z">
        <w:r>
          <w:rPr>
            <w:rFonts w:asciiTheme="majorHAnsi" w:hAnsiTheme="majorHAnsi"/>
          </w:rPr>
          <w:t>s no son independientes entre sí. En este ejemplo se puede ver como claramente hay una relación entre las posiciones de los píxeles grises entre sí y la de los negros.</w:t>
        </w:r>
      </w:ins>
    </w:p>
    <w:p w14:paraId="122D807E" w14:textId="77777777" w:rsidR="00081243" w:rsidRPr="00C76264" w:rsidRDefault="00081243" w:rsidP="00081243">
      <w:pPr>
        <w:pStyle w:val="Prrafodelista"/>
        <w:rPr>
          <w:rFonts w:asciiTheme="majorHAnsi" w:hAnsiTheme="majorHAnsi"/>
          <w:color w:val="FF0000"/>
          <w:rPrChange w:id="51" w:author="Jorge Gangoso Klock" w:date="2021-10-23T22:23:00Z">
            <w:rPr>
              <w:color w:val="FF0000"/>
            </w:rPr>
          </w:rPrChange>
        </w:rPr>
        <w:pPrChange w:id="52" w:author="Jorge Gangoso Klock" w:date="2021-10-23T22:29:00Z">
          <w:pPr/>
        </w:pPrChange>
      </w:pPr>
    </w:p>
    <w:p w14:paraId="3AF20C21" w14:textId="77777777" w:rsidR="00774BED" w:rsidRPr="00774BED" w:rsidRDefault="00774BED" w:rsidP="00774BED">
      <w:pPr>
        <w:rPr>
          <w:rFonts w:asciiTheme="majorHAnsi" w:eastAsia="Times New Roman" w:hAnsiTheme="majorHAnsi"/>
        </w:rPr>
      </w:pPr>
      <w:r w:rsidRPr="00F059D3">
        <w:rPr>
          <w:rFonts w:asciiTheme="majorHAnsi" w:hAnsiTheme="majorHAnsi"/>
          <w:b/>
          <w:color w:val="FF0000"/>
        </w:rPr>
        <w:t>Paso 1</w:t>
      </w:r>
      <w:r w:rsidR="00F059D3">
        <w:rPr>
          <w:rFonts w:asciiTheme="majorHAnsi" w:hAnsiTheme="majorHAnsi"/>
          <w:b/>
          <w:color w:val="FF0000"/>
        </w:rPr>
        <w:t>0</w:t>
      </w:r>
    </w:p>
    <w:p w14:paraId="72C816D1" w14:textId="77777777" w:rsidR="00CD3C0D" w:rsidRDefault="00F059D3"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lastRenderedPageBreak/>
        <w:t>Si hicieras</w:t>
      </w:r>
      <w:r w:rsidR="00774BED" w:rsidRPr="00CD3C0D">
        <w:rPr>
          <w:rFonts w:asciiTheme="majorHAnsi" w:eastAsia="Times New Roman" w:hAnsiTheme="majorHAnsi"/>
        </w:rPr>
        <w:t xml:space="preserve"> más grande (y luego más chico) el cuadrado blanco, ¿qué le pasa</w:t>
      </w:r>
      <w:r w:rsidRPr="00CD3C0D">
        <w:rPr>
          <w:rFonts w:asciiTheme="majorHAnsi" w:eastAsia="Times New Roman" w:hAnsiTheme="majorHAnsi"/>
        </w:rPr>
        <w:t xml:space="preserve">ría </w:t>
      </w:r>
      <w:r w:rsidR="00774BED" w:rsidRPr="00CD3C0D">
        <w:rPr>
          <w:rFonts w:asciiTheme="majorHAnsi" w:eastAsia="Times New Roman" w:hAnsiTheme="majorHAnsi"/>
        </w:rPr>
        <w:t xml:space="preserve"> a la entropía</w:t>
      </w:r>
      <w:r w:rsidR="00CD3C0D">
        <w:rPr>
          <w:rFonts w:asciiTheme="majorHAnsi" w:eastAsia="Times New Roman" w:hAnsiTheme="majorHAnsi"/>
        </w:rPr>
        <w:t>?</w:t>
      </w:r>
    </w:p>
    <w:p w14:paraId="01203F0C" w14:textId="77777777"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¿Cuánto valdría la entropía si toda la imagen fuera blanca o negra? </w:t>
      </w:r>
    </w:p>
    <w:p w14:paraId="4D1F7139" w14:textId="77777777"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¿Qué significaría el valor de la entropía obtenido en este caso?. </w:t>
      </w:r>
    </w:p>
    <w:p w14:paraId="4A476496" w14:textId="76A7194B" w:rsidR="00CD3C0D" w:rsidRDefault="00CD3C0D" w:rsidP="00CD3C0D">
      <w:pPr>
        <w:rPr>
          <w:ins w:id="53" w:author="Jorge Gangoso Klock" w:date="2021-10-23T22:29:00Z"/>
          <w:rFonts w:asciiTheme="majorHAnsi" w:hAnsiTheme="majorHAnsi"/>
          <w:color w:val="FF0000"/>
          <w:u w:val="single"/>
        </w:rPr>
      </w:pPr>
      <w:r w:rsidRPr="00CD3C0D">
        <w:rPr>
          <w:rFonts w:asciiTheme="majorHAnsi" w:hAnsiTheme="majorHAnsi"/>
          <w:color w:val="FF0000"/>
          <w:u w:val="single"/>
        </w:rPr>
        <w:t>Escribe tus respuestas aquí</w:t>
      </w:r>
    </w:p>
    <w:p w14:paraId="038242F1" w14:textId="7E2E6DD8" w:rsidR="00081243" w:rsidRPr="00081243" w:rsidRDefault="00081243" w:rsidP="00081243">
      <w:pPr>
        <w:pStyle w:val="Prrafodelista"/>
        <w:numPr>
          <w:ilvl w:val="0"/>
          <w:numId w:val="17"/>
        </w:numPr>
        <w:rPr>
          <w:ins w:id="54" w:author="Jorge Gangoso Klock" w:date="2021-10-23T22:30:00Z"/>
          <w:rFonts w:asciiTheme="majorHAnsi" w:hAnsiTheme="majorHAnsi"/>
          <w:color w:val="FF0000"/>
          <w:u w:val="single"/>
          <w:rPrChange w:id="55" w:author="Jorge Gangoso Klock" w:date="2021-10-23T22:30:00Z">
            <w:rPr>
              <w:ins w:id="56" w:author="Jorge Gangoso Klock" w:date="2021-10-23T22:30:00Z"/>
              <w:rFonts w:asciiTheme="majorHAnsi" w:eastAsia="Times New Roman" w:hAnsiTheme="majorHAnsi"/>
            </w:rPr>
          </w:rPrChange>
        </w:rPr>
      </w:pPr>
      <w:ins w:id="57" w:author="Jorge Gangoso Klock" w:date="2021-10-23T22:29:00Z">
        <w:r w:rsidRPr="00081243">
          <w:rPr>
            <w:rFonts w:asciiTheme="majorHAnsi" w:eastAsia="Times New Roman" w:hAnsiTheme="majorHAnsi"/>
            <w:rPrChange w:id="58" w:author="Jorge Gangoso Klock" w:date="2021-10-23T22:29:00Z">
              <w:rPr/>
            </w:rPrChange>
          </w:rPr>
          <w:t xml:space="preserve">Si </w:t>
        </w:r>
        <w:r>
          <w:rPr>
            <w:rFonts w:asciiTheme="majorHAnsi" w:eastAsia="Times New Roman" w:hAnsiTheme="majorHAnsi"/>
          </w:rPr>
          <w:t xml:space="preserve">modificamos la proporción de cantidad de pixeles blancos y negros </w:t>
        </w:r>
      </w:ins>
      <w:ins w:id="59" w:author="Jorge Gangoso Klock" w:date="2021-10-23T22:30:00Z">
        <w:r>
          <w:rPr>
            <w:rFonts w:asciiTheme="majorHAnsi" w:eastAsia="Times New Roman" w:hAnsiTheme="majorHAnsi"/>
          </w:rPr>
          <w:t>la entropía disminuiría.</w:t>
        </w:r>
      </w:ins>
    </w:p>
    <w:p w14:paraId="5638E730" w14:textId="500C4D6D" w:rsidR="00081243" w:rsidRPr="00081243" w:rsidRDefault="00081243" w:rsidP="00081243">
      <w:pPr>
        <w:pStyle w:val="Prrafodelista"/>
        <w:numPr>
          <w:ilvl w:val="0"/>
          <w:numId w:val="17"/>
        </w:numPr>
        <w:rPr>
          <w:ins w:id="60" w:author="Jorge Gangoso Klock" w:date="2021-10-23T22:30:00Z"/>
          <w:rFonts w:asciiTheme="majorHAnsi" w:hAnsiTheme="majorHAnsi"/>
          <w:color w:val="FF0000"/>
          <w:u w:val="single"/>
          <w:rPrChange w:id="61" w:author="Jorge Gangoso Klock" w:date="2021-10-23T22:30:00Z">
            <w:rPr>
              <w:ins w:id="62" w:author="Jorge Gangoso Klock" w:date="2021-10-23T22:30:00Z"/>
              <w:rFonts w:asciiTheme="majorHAnsi" w:eastAsia="Times New Roman" w:hAnsiTheme="majorHAnsi"/>
            </w:rPr>
          </w:rPrChange>
        </w:rPr>
      </w:pPr>
      <w:ins w:id="63" w:author="Jorge Gangoso Klock" w:date="2021-10-23T22:30:00Z">
        <w:r>
          <w:rPr>
            <w:rFonts w:asciiTheme="majorHAnsi" w:eastAsia="Times New Roman" w:hAnsiTheme="majorHAnsi"/>
          </w:rPr>
          <w:t>Si toda la imagen fuera de un mismo color la entropía valdría 0.</w:t>
        </w:r>
      </w:ins>
    </w:p>
    <w:p w14:paraId="03032957" w14:textId="00F8979C" w:rsidR="00081243" w:rsidRPr="00081243" w:rsidRDefault="00081243" w:rsidP="00081243">
      <w:pPr>
        <w:pStyle w:val="Prrafodelista"/>
        <w:numPr>
          <w:ilvl w:val="0"/>
          <w:numId w:val="17"/>
        </w:numPr>
        <w:rPr>
          <w:rFonts w:asciiTheme="majorHAnsi" w:hAnsiTheme="majorHAnsi"/>
          <w:color w:val="FF0000"/>
          <w:u w:val="single"/>
          <w:rPrChange w:id="64" w:author="Jorge Gangoso Klock" w:date="2021-10-23T22:29:00Z">
            <w:rPr>
              <w:color w:val="FF0000"/>
              <w:u w:val="single"/>
            </w:rPr>
          </w:rPrChange>
        </w:rPr>
        <w:pPrChange w:id="65" w:author="Jorge Gangoso Klock" w:date="2021-10-23T22:29:00Z">
          <w:pPr/>
        </w:pPrChange>
      </w:pPr>
      <w:ins w:id="66" w:author="Jorge Gangoso Klock" w:date="2021-10-23T22:30:00Z">
        <w:r>
          <w:rPr>
            <w:rFonts w:asciiTheme="majorHAnsi" w:eastAsia="Times New Roman" w:hAnsiTheme="majorHAnsi"/>
          </w:rPr>
          <w:t xml:space="preserve">En este caso podemos entender la entropía como medida de incertidumbre como se comentó con anterioridad. </w:t>
        </w:r>
      </w:ins>
      <w:ins w:id="67" w:author="Jorge Gangoso Klock" w:date="2021-10-23T22:31:00Z">
        <w:r w:rsidR="00DC2A79">
          <w:rPr>
            <w:rFonts w:asciiTheme="majorHAnsi" w:eastAsia="Times New Roman" w:hAnsiTheme="majorHAnsi"/>
          </w:rPr>
          <w:t xml:space="preserve">La duda de cual será el próximo símbolo es máxima cuando ambos son equiprobables y no hay duda si sólo se envía un mismo símbolo. Esto es lo que representan las entropías </w:t>
        </w:r>
      </w:ins>
      <w:ins w:id="68" w:author="Jorge Gangoso Klock" w:date="2021-10-23T22:32:00Z">
        <w:r w:rsidR="00DC2A79">
          <w:rPr>
            <w:rFonts w:asciiTheme="majorHAnsi" w:eastAsia="Times New Roman" w:hAnsiTheme="majorHAnsi"/>
          </w:rPr>
          <w:t>1 y 0 respectivamente.</w:t>
        </w:r>
      </w:ins>
    </w:p>
    <w:p w14:paraId="2FEA9B5F" w14:textId="77777777" w:rsidR="00774BED" w:rsidRPr="00774BED" w:rsidRDefault="00774BED" w:rsidP="00774BED">
      <w:pPr>
        <w:rPr>
          <w:rFonts w:asciiTheme="majorHAnsi" w:hAnsiTheme="majorHAnsi"/>
          <w:b/>
        </w:rPr>
      </w:pPr>
      <w:r w:rsidRPr="00774BED">
        <w:rPr>
          <w:rFonts w:asciiTheme="majorHAnsi" w:hAnsiTheme="majorHAnsi"/>
          <w:b/>
        </w:rPr>
        <w:t>Paso 1</w:t>
      </w:r>
      <w:r w:rsidR="00F059D3">
        <w:rPr>
          <w:rFonts w:asciiTheme="majorHAnsi" w:hAnsiTheme="majorHAnsi"/>
          <w:b/>
        </w:rPr>
        <w:t>1</w:t>
      </w:r>
    </w:p>
    <w:p w14:paraId="56574CEC" w14:textId="77777777" w:rsidR="00774BED" w:rsidRPr="00774BED" w:rsidRDefault="00774BED" w:rsidP="00774BED">
      <w:pPr>
        <w:rPr>
          <w:rFonts w:asciiTheme="majorHAnsi" w:hAnsiTheme="majorHAnsi"/>
        </w:rPr>
      </w:pPr>
      <w:r w:rsidRPr="00774BED">
        <w:rPr>
          <w:rFonts w:asciiTheme="majorHAnsi" w:hAnsiTheme="majorHAnsi"/>
        </w:rPr>
        <w:t xml:space="preserve">La entropía de segundo orden de una fuente con un alfabeto de </w:t>
      </w:r>
      <w:r w:rsidRPr="00774BED">
        <w:rPr>
          <w:rStyle w:val="VariableHTML"/>
          <w:rFonts w:asciiTheme="majorHAnsi" w:hAnsiTheme="majorHAnsi"/>
        </w:rPr>
        <w:t>m</w:t>
      </w:r>
      <w:r w:rsidRPr="00774BED">
        <w:rPr>
          <w:rFonts w:asciiTheme="majorHAnsi" w:hAnsiTheme="majorHAnsi"/>
        </w:rPr>
        <w:t xml:space="preserve"> letras se obtiene considerando la secuencia </w:t>
      </w:r>
      <w:r w:rsidR="001819DE">
        <w:rPr>
          <w:rFonts w:asciiTheme="majorHAnsi" w:hAnsiTheme="majorHAnsi"/>
        </w:rPr>
        <w:t xml:space="preserve">como </w:t>
      </w:r>
      <w:r w:rsidRPr="00774BED">
        <w:rPr>
          <w:rFonts w:asciiTheme="majorHAnsi" w:hAnsiTheme="majorHAnsi"/>
        </w:rPr>
        <w:t xml:space="preserve">formada por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Supuesto que las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son independientes e idénticamente distribuidas, </w:t>
      </w:r>
      <w:r w:rsidR="001819DE">
        <w:rPr>
          <w:rFonts w:asciiTheme="majorHAnsi" w:hAnsiTheme="majorHAnsi"/>
        </w:rPr>
        <w:t>su entropía se</w:t>
      </w:r>
      <w:r w:rsidRPr="00774BED">
        <w:rPr>
          <w:rFonts w:asciiTheme="majorHAnsi" w:hAnsiTheme="majorHAnsi"/>
        </w:rPr>
        <w:t xml:space="preserve"> calcula </w:t>
      </w:r>
      <w:r w:rsidR="001819DE">
        <w:rPr>
          <w:rFonts w:asciiTheme="majorHAnsi" w:hAnsiTheme="majorHAnsi"/>
        </w:rPr>
        <w:t>mediante</w:t>
      </w:r>
      <w:r w:rsidRPr="00774BED">
        <w:rPr>
          <w:rFonts w:asciiTheme="majorHAnsi" w:hAnsiTheme="majorHAnsi"/>
        </w:rPr>
        <w:t>:</w:t>
      </w:r>
    </w:p>
    <w:p w14:paraId="6E2EE986" w14:textId="77777777"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Pr="00774BED">
        <w:rPr>
          <w:rStyle w:val="VariableHTML"/>
          <w:rFonts w:asciiTheme="majorHAnsi" w:eastAsia="Times New Roman" w:hAnsiTheme="majorHAnsi"/>
          <w:vertAlign w:val="subscript"/>
          <w:lang w:val="en-US"/>
        </w:rPr>
        <w:t>=</w:t>
      </w:r>
      <w:r w:rsidR="001819DE">
        <w:rPr>
          <w:rStyle w:val="VariableHTML"/>
          <w:rFonts w:asciiTheme="majorHAnsi" w:eastAsia="Times New Roman" w:hAnsiTheme="majorHAnsi"/>
          <w:vertAlign w:val="subscript"/>
          <w:lang w:val="en-US"/>
        </w:rPr>
        <w:t>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Σ</w:t>
      </w:r>
      <w:r w:rsidR="001819DE">
        <w:rPr>
          <w:rStyle w:val="VariableHTML"/>
          <w:rFonts w:asciiTheme="majorHAnsi" w:eastAsia="Times New Roman" w:hAnsiTheme="majorHAnsi"/>
          <w:vertAlign w:val="subscript"/>
          <w:lang w:val="en-US"/>
        </w:rPr>
        <w:t xml:space="preserve"> j=0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i,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 log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i,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w:t>
      </w:r>
    </w:p>
    <w:p w14:paraId="18C1BA2F" w14:textId="77777777" w:rsidR="00774BED" w:rsidRPr="00774BED" w:rsidRDefault="00774BED" w:rsidP="00774BED">
      <w:pPr>
        <w:rPr>
          <w:rFonts w:asciiTheme="majorHAnsi" w:hAnsiTheme="majorHAnsi"/>
        </w:rPr>
      </w:pPr>
      <w:r w:rsidRPr="00774BED">
        <w:rPr>
          <w:rFonts w:asciiTheme="majorHAnsi" w:hAnsiTheme="majorHAnsi"/>
        </w:rPr>
        <w:t xml:space="preserve">Por tanto, debemos calcular las probabilidades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Para guardar estas probabilidades podemos construir una matriz de tamaño </w:t>
      </w:r>
      <w:r w:rsidRPr="00774BED">
        <w:rPr>
          <w:rStyle w:val="VariableHTML"/>
          <w:rFonts w:asciiTheme="majorHAnsi" w:hAnsiTheme="majorHAnsi"/>
        </w:rPr>
        <w:t>m x m</w:t>
      </w:r>
      <w:r w:rsidRPr="00774BED">
        <w:rPr>
          <w:rFonts w:asciiTheme="majorHAnsi" w:hAnsiTheme="majorHAnsi"/>
        </w:rPr>
        <w:t xml:space="preserve"> en que cada celda </w:t>
      </w:r>
      <w:r w:rsidRPr="00774BED">
        <w:rPr>
          <w:rStyle w:val="VariableHTML"/>
          <w:rFonts w:asciiTheme="majorHAnsi" w:hAnsiTheme="majorHAnsi"/>
        </w:rPr>
        <w:t>(i,j)</w:t>
      </w:r>
      <w:r w:rsidRPr="00774BED">
        <w:rPr>
          <w:rFonts w:asciiTheme="majorHAnsi" w:hAnsiTheme="majorHAnsi"/>
        </w:rPr>
        <w:t xml:space="preserve"> contiene el número de veces que la pareja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aparece en la secuencia dividido entre el número de parejas de letras en la secuencia. </w:t>
      </w:r>
    </w:p>
    <w:p w14:paraId="5B106454" w14:textId="77777777" w:rsidR="00774BED" w:rsidRPr="00774BED" w:rsidRDefault="00774BED" w:rsidP="00774BED">
      <w:pPr>
        <w:rPr>
          <w:rFonts w:asciiTheme="majorHAnsi" w:hAnsiTheme="majorHAnsi"/>
        </w:rPr>
      </w:pPr>
      <w:r w:rsidRPr="00774BED">
        <w:rPr>
          <w:rFonts w:asciiTheme="majorHAnsi" w:hAnsiTheme="majorHAnsi"/>
        </w:rPr>
        <w:t xml:space="preserve">Esta matriz de probabilidades también la podemos representar en forma de un vector, </w:t>
      </w:r>
      <w:r w:rsidRPr="00774BED">
        <w:rPr>
          <w:rStyle w:val="VariableHTML"/>
          <w:rFonts w:asciiTheme="majorHAnsi" w:hAnsiTheme="majorHAnsi"/>
        </w:rPr>
        <w:t>V</w:t>
      </w:r>
      <w:r w:rsidRPr="00774BED">
        <w:rPr>
          <w:rFonts w:asciiTheme="majorHAnsi" w:hAnsiTheme="majorHAnsi"/>
        </w:rPr>
        <w:t xml:space="preserve">, con </w:t>
      </w:r>
      <w:r w:rsidRPr="00774BED">
        <w:rPr>
          <w:rStyle w:val="VariableHTML"/>
          <w:rFonts w:asciiTheme="majorHAnsi" w:hAnsiTheme="majorHAnsi"/>
        </w:rPr>
        <w:t>m x m</w:t>
      </w:r>
      <w:r w:rsidRPr="00774BED">
        <w:rPr>
          <w:rFonts w:asciiTheme="majorHAnsi" w:hAnsiTheme="majorHAnsi"/>
        </w:rPr>
        <w:t xml:space="preserve"> elementos en que cada posición del vector </w:t>
      </w:r>
      <w:r w:rsidRPr="00774BED">
        <w:rPr>
          <w:rStyle w:val="VariableHTML"/>
          <w:rFonts w:asciiTheme="majorHAnsi" w:hAnsiTheme="majorHAnsi"/>
        </w:rPr>
        <w:t xml:space="preserve">k = i*m+j </w:t>
      </w:r>
      <w:r w:rsidRPr="00774BED">
        <w:rPr>
          <w:rFonts w:asciiTheme="majorHAnsi" w:hAnsiTheme="majorHAnsi"/>
        </w:rPr>
        <w:t xml:space="preserve">contiene la probabilidad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y calcular la entropía como</w:t>
      </w:r>
    </w:p>
    <w:p w14:paraId="1EE5E0C1" w14:textId="77777777"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001819DE">
        <w:rPr>
          <w:rStyle w:val="VariableHTML"/>
          <w:rFonts w:asciiTheme="majorHAnsi" w:eastAsia="Times New Roman" w:hAnsiTheme="majorHAnsi"/>
          <w:vertAlign w:val="subscript"/>
          <w:lang w:val="en-US"/>
        </w:rPr>
        <w:t xml:space="preserve"> k=0</w:t>
      </w:r>
      <w:r w:rsidRPr="00774BED">
        <w:rPr>
          <w:rStyle w:val="VariableHTML"/>
          <w:rFonts w:asciiTheme="majorHAnsi" w:eastAsia="Times New Roman" w:hAnsiTheme="majorHAnsi"/>
          <w:vertAlign w:val="superscript"/>
          <w:lang w:val="en-US"/>
        </w:rPr>
        <w:t>mxm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V(k) log V(k).</w:t>
      </w:r>
    </w:p>
    <w:p w14:paraId="73EC17B7" w14:textId="77777777" w:rsidR="00774BED" w:rsidRPr="00774BED" w:rsidRDefault="001819DE" w:rsidP="00774BED">
      <w:pPr>
        <w:rPr>
          <w:rFonts w:asciiTheme="majorHAnsi" w:hAnsiTheme="majorHAnsi"/>
        </w:rPr>
      </w:pPr>
      <w:r w:rsidRPr="001819DE">
        <w:rPr>
          <w:rFonts w:asciiTheme="majorHAnsi" w:hAnsiTheme="majorHAnsi"/>
          <w:color w:val="FF0000"/>
        </w:rPr>
        <w:t>Observa que estoy empezando los índices en cero</w:t>
      </w:r>
      <w:r>
        <w:rPr>
          <w:rFonts w:asciiTheme="majorHAnsi" w:hAnsiTheme="majorHAnsi"/>
        </w:rPr>
        <w:t xml:space="preserve">. </w:t>
      </w:r>
      <w:r w:rsidR="00774BED" w:rsidRPr="00774BED">
        <w:rPr>
          <w:rFonts w:asciiTheme="majorHAnsi" w:hAnsiTheme="majorHAnsi"/>
        </w:rPr>
        <w:t xml:space="preserve">Vamos a leer los caracteres de dos en dos y luego calcularemos la entropía. Lo haremos con el fichero </w:t>
      </w:r>
      <w:r w:rsidR="00901A1F">
        <w:rPr>
          <w:rFonts w:asciiTheme="majorHAnsi" w:hAnsiTheme="majorHAnsi"/>
        </w:rPr>
        <w:t>‘</w:t>
      </w:r>
      <w:r w:rsidR="001835E7" w:rsidRPr="00774BED">
        <w:rPr>
          <w:rFonts w:asciiTheme="majorHAnsi" w:hAnsiTheme="majorHAnsi"/>
        </w:rPr>
        <w:t>camera.pgm</w:t>
      </w:r>
      <w:r w:rsidR="00901A1F">
        <w:rPr>
          <w:rFonts w:asciiTheme="majorHAnsi" w:hAnsiTheme="majorHAnsi"/>
        </w:rPr>
        <w:t>’</w:t>
      </w:r>
      <w:r w:rsidR="00293920">
        <w:rPr>
          <w:rFonts w:asciiTheme="majorHAnsi" w:hAnsiTheme="majorHAnsi"/>
        </w:rPr>
        <w:t>. Observa la sintaxis de lectura y como calculamos el histograma</w:t>
      </w:r>
    </w:p>
    <w:p w14:paraId="4356ABE2" w14:textId="77777777"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clear all; close all;</w:t>
      </w:r>
    </w:p>
    <w:p w14:paraId="6F0CE639" w14:textId="77777777"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fichero=</w:t>
      </w:r>
      <w:r w:rsidR="001835E7" w:rsidRPr="00F059D3">
        <w:rPr>
          <w:rFonts w:ascii="Courier New" w:hAnsi="Courier New" w:cs="Courier New"/>
          <w:color w:val="000000"/>
          <w:sz w:val="20"/>
          <w:szCs w:val="20"/>
          <w:lang w:val="en-US"/>
        </w:rPr>
        <w:t>'</w:t>
      </w:r>
      <w:r w:rsidR="001835E7" w:rsidRPr="001E2851">
        <w:rPr>
          <w:rFonts w:ascii="Courier New" w:hAnsi="Courier New" w:cs="Courier New"/>
          <w:color w:val="000000"/>
          <w:sz w:val="20"/>
          <w:szCs w:val="20"/>
          <w:lang w:val="en-US"/>
        </w:rPr>
        <w:t>camera.pgm</w:t>
      </w:r>
      <w:r w:rsidRPr="001E2851">
        <w:rPr>
          <w:rFonts w:ascii="Courier New" w:hAnsi="Courier New" w:cs="Courier New"/>
          <w:color w:val="000000"/>
          <w:sz w:val="20"/>
          <w:szCs w:val="20"/>
          <w:lang w:val="en-US"/>
        </w:rPr>
        <w:t>'</w:t>
      </w:r>
    </w:p>
    <w:p w14:paraId="5CE912D7" w14:textId="77777777"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fid=fopen(fichero, 'r')</w:t>
      </w:r>
    </w:p>
    <w:p w14:paraId="74849EF0" w14:textId="77777777"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words=fread(fid,inf,'*uint16');</w:t>
      </w:r>
    </w:p>
    <w:p w14:paraId="1ED25F6A" w14:textId="77777777"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fclose(fid)</w:t>
      </w:r>
    </w:p>
    <w:p w14:paraId="07A333A9" w14:textId="77777777"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histograma= histc(words,[0:256*256-1]);</w:t>
      </w:r>
    </w:p>
    <w:p w14:paraId="1B019F2E" w14:textId="77777777"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bar([0:256*256-1],histograma), axis('tight')</w:t>
      </w:r>
    </w:p>
    <w:p w14:paraId="284477D0" w14:textId="77777777"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H=entropia</w:t>
      </w:r>
      <w:r w:rsidR="00CD3C0D">
        <w:rPr>
          <w:rFonts w:ascii="Courier New" w:hAnsi="Courier New" w:cs="Courier New"/>
          <w:color w:val="000000"/>
          <w:sz w:val="20"/>
          <w:szCs w:val="20"/>
        </w:rPr>
        <w:t>RMS</w:t>
      </w:r>
      <w:r w:rsidRPr="00F059D3">
        <w:rPr>
          <w:rFonts w:ascii="Courier New" w:hAnsi="Courier New" w:cs="Courier New"/>
          <w:color w:val="000000"/>
          <w:sz w:val="20"/>
          <w:szCs w:val="20"/>
        </w:rPr>
        <w:t>(histograma)</w:t>
      </w:r>
    </w:p>
    <w:p w14:paraId="65B520B4" w14:textId="77777777" w:rsidR="00774BED" w:rsidRDefault="00774BED" w:rsidP="00774BED">
      <w:pPr>
        <w:autoSpaceDE w:val="0"/>
        <w:autoSpaceDN w:val="0"/>
        <w:adjustRightInd w:val="0"/>
        <w:spacing w:after="0" w:line="240" w:lineRule="auto"/>
        <w:jc w:val="left"/>
        <w:rPr>
          <w:rFonts w:ascii="Courier New" w:hAnsi="Courier New" w:cs="Courier New"/>
          <w:sz w:val="24"/>
          <w:szCs w:val="24"/>
        </w:rPr>
      </w:pPr>
    </w:p>
    <w:p w14:paraId="70B497CB" w14:textId="77777777" w:rsidR="00774BED" w:rsidRDefault="00774BED" w:rsidP="00774BED">
      <w:pPr>
        <w:autoSpaceDE w:val="0"/>
        <w:autoSpaceDN w:val="0"/>
        <w:adjustRightInd w:val="0"/>
        <w:spacing w:after="0" w:line="240" w:lineRule="auto"/>
        <w:jc w:val="left"/>
      </w:pPr>
    </w:p>
    <w:p w14:paraId="5B3030FE" w14:textId="77777777" w:rsidR="00F059D3" w:rsidRPr="00F059D3" w:rsidRDefault="00F059D3" w:rsidP="00774BED">
      <w:pPr>
        <w:rPr>
          <w:rFonts w:asciiTheme="majorHAnsi" w:hAnsiTheme="majorHAnsi"/>
        </w:rPr>
      </w:pPr>
      <w:r w:rsidRPr="00F059D3">
        <w:rPr>
          <w:rFonts w:asciiTheme="majorHAnsi" w:hAnsiTheme="majorHAnsi"/>
        </w:rPr>
        <w:t>El histograma es</w:t>
      </w:r>
    </w:p>
    <w:p w14:paraId="62D46FFD" w14:textId="77777777" w:rsidR="00F059D3" w:rsidRDefault="001835E7" w:rsidP="001835E7">
      <w:pPr>
        <w:jc w:val="center"/>
        <w:rPr>
          <w:rFonts w:asciiTheme="majorHAnsi" w:hAnsiTheme="majorHAnsi"/>
          <w:b/>
        </w:rPr>
      </w:pPr>
      <w:r>
        <w:rPr>
          <w:rFonts w:asciiTheme="majorHAnsi" w:hAnsiTheme="majorHAnsi"/>
          <w:b/>
          <w:noProof/>
        </w:rPr>
        <w:lastRenderedPageBreak/>
        <w:drawing>
          <wp:inline distT="0" distB="0" distL="0" distR="0" wp14:anchorId="4C519B67" wp14:editId="71C3909D">
            <wp:extent cx="3430414" cy="2566494"/>
            <wp:effectExtent l="0" t="0" r="0" b="5715"/>
            <wp:docPr id="2" name="Imagen 2" descr="C:\Users\Rms\Documents\rms\cursos\CRIM\curso 2015-2016\Guion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GuionI\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53" cy="2568768"/>
                    </a:xfrm>
                    <a:prstGeom prst="rect">
                      <a:avLst/>
                    </a:prstGeom>
                    <a:noFill/>
                    <a:ln>
                      <a:noFill/>
                    </a:ln>
                  </pic:spPr>
                </pic:pic>
              </a:graphicData>
            </a:graphic>
          </wp:inline>
        </w:drawing>
      </w:r>
    </w:p>
    <w:p w14:paraId="0AD93673" w14:textId="77777777" w:rsidR="008E326E" w:rsidRDefault="00774BED" w:rsidP="008E326E">
      <w:pPr>
        <w:rPr>
          <w:rFonts w:asciiTheme="majorHAnsi" w:hAnsiTheme="majorHAnsi"/>
          <w:b/>
          <w:color w:val="FF0000"/>
        </w:rPr>
      </w:pPr>
      <w:r w:rsidRPr="006A108C">
        <w:rPr>
          <w:rFonts w:asciiTheme="majorHAnsi" w:hAnsiTheme="majorHAnsi"/>
          <w:b/>
          <w:color w:val="FF0000"/>
        </w:rPr>
        <w:t>Paso 1</w:t>
      </w:r>
      <w:r w:rsidR="006A108C" w:rsidRPr="006A108C">
        <w:rPr>
          <w:rFonts w:asciiTheme="majorHAnsi" w:hAnsiTheme="majorHAnsi"/>
          <w:b/>
          <w:color w:val="FF0000"/>
        </w:rPr>
        <w:t>2</w:t>
      </w:r>
    </w:p>
    <w:p w14:paraId="4A0A7EB7" w14:textId="77777777" w:rsidR="001835E7" w:rsidRDefault="006A108C" w:rsidP="008E326E">
      <w:pPr>
        <w:rPr>
          <w:rFonts w:asciiTheme="majorHAnsi" w:hAnsiTheme="majorHAnsi"/>
        </w:rPr>
      </w:pPr>
      <w:r w:rsidRPr="001835E7">
        <w:rPr>
          <w:rFonts w:asciiTheme="majorHAnsi" w:hAnsiTheme="majorHAnsi"/>
        </w:rPr>
        <w:t xml:space="preserve">¿Cuál es la entropía de esta fuente que codifica los símbolos </w:t>
      </w:r>
      <w:r w:rsidR="0033046E" w:rsidRPr="001835E7">
        <w:rPr>
          <w:rFonts w:asciiTheme="majorHAnsi" w:hAnsiTheme="majorHAnsi"/>
        </w:rPr>
        <w:t>de ‘</w:t>
      </w:r>
      <w:r w:rsidR="001835E7">
        <w:rPr>
          <w:rFonts w:asciiTheme="majorHAnsi" w:hAnsiTheme="majorHAnsi"/>
        </w:rPr>
        <w:t>camera.pgm</w:t>
      </w:r>
      <w:r w:rsidR="0033046E" w:rsidRPr="001835E7">
        <w:rPr>
          <w:rFonts w:asciiTheme="majorHAnsi" w:hAnsiTheme="majorHAnsi"/>
        </w:rPr>
        <w:t xml:space="preserve">’ </w:t>
      </w:r>
      <w:r w:rsidRPr="001835E7">
        <w:rPr>
          <w:rFonts w:asciiTheme="majorHAnsi" w:hAnsiTheme="majorHAnsi"/>
        </w:rPr>
        <w:t xml:space="preserve">de dos en dos?. </w:t>
      </w:r>
    </w:p>
    <w:p w14:paraId="0FAC2161" w14:textId="77777777" w:rsidR="006A0FAF" w:rsidRDefault="006A108C" w:rsidP="006A0FAF">
      <w:pPr>
        <w:pStyle w:val="Prrafodelista"/>
        <w:numPr>
          <w:ilvl w:val="0"/>
          <w:numId w:val="6"/>
        </w:numPr>
        <w:autoSpaceDE w:val="0"/>
        <w:autoSpaceDN w:val="0"/>
        <w:adjustRightInd w:val="0"/>
        <w:spacing w:after="0" w:line="240" w:lineRule="auto"/>
        <w:jc w:val="left"/>
        <w:rPr>
          <w:rFonts w:asciiTheme="majorHAnsi" w:hAnsiTheme="majorHAnsi"/>
        </w:rPr>
      </w:pPr>
      <w:r w:rsidRPr="006A0FAF">
        <w:rPr>
          <w:rFonts w:asciiTheme="majorHAnsi" w:hAnsiTheme="majorHAnsi"/>
        </w:rPr>
        <w:t xml:space="preserve">¿Qué significa el valor de la entropía que has obtenido?. </w:t>
      </w:r>
    </w:p>
    <w:p w14:paraId="5989331E" w14:textId="77777777"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14:paraId="7F7AFE88" w14:textId="77777777" w:rsidR="006A0FAF" w:rsidRPr="001E2851" w:rsidRDefault="006A0FAF" w:rsidP="006A0FAF">
      <w:pPr>
        <w:rPr>
          <w:rFonts w:asciiTheme="majorHAnsi" w:hAnsiTheme="majorHAnsi"/>
          <w:color w:val="FF0000"/>
          <w:u w:val="single"/>
        </w:rPr>
      </w:pPr>
      <w:r w:rsidRPr="001E2851">
        <w:rPr>
          <w:rFonts w:asciiTheme="majorHAnsi" w:hAnsiTheme="majorHAnsi"/>
          <w:color w:val="FF0000"/>
          <w:u w:val="single"/>
        </w:rPr>
        <w:t>Escribe tus respuestas aquí</w:t>
      </w:r>
    </w:p>
    <w:p w14:paraId="2C83922E" w14:textId="77777777" w:rsidR="003E14DC" w:rsidRDefault="003E14DC" w:rsidP="006A0FAF">
      <w:pPr>
        <w:autoSpaceDE w:val="0"/>
        <w:autoSpaceDN w:val="0"/>
        <w:adjustRightInd w:val="0"/>
        <w:spacing w:after="0" w:line="240" w:lineRule="auto"/>
        <w:jc w:val="left"/>
        <w:rPr>
          <w:rFonts w:asciiTheme="majorHAnsi" w:hAnsiTheme="majorHAnsi"/>
          <w:color w:val="FF0000"/>
        </w:rPr>
      </w:pPr>
    </w:p>
    <w:p w14:paraId="4E8BC268" w14:textId="77777777" w:rsidR="003B4B87" w:rsidRPr="001E2851" w:rsidRDefault="003B4B87" w:rsidP="006A0FAF">
      <w:pPr>
        <w:autoSpaceDE w:val="0"/>
        <w:autoSpaceDN w:val="0"/>
        <w:adjustRightInd w:val="0"/>
        <w:spacing w:after="0" w:line="240" w:lineRule="auto"/>
        <w:jc w:val="left"/>
        <w:rPr>
          <w:rFonts w:asciiTheme="majorHAnsi" w:hAnsiTheme="majorHAnsi"/>
        </w:rPr>
      </w:pPr>
    </w:p>
    <w:p w14:paraId="62ADE57F" w14:textId="77777777" w:rsidR="006A0FAF" w:rsidRPr="001E2851" w:rsidRDefault="006A0FAF" w:rsidP="006A0FAF">
      <w:pPr>
        <w:autoSpaceDE w:val="0"/>
        <w:autoSpaceDN w:val="0"/>
        <w:adjustRightInd w:val="0"/>
        <w:spacing w:after="0" w:line="240" w:lineRule="auto"/>
        <w:jc w:val="left"/>
        <w:rPr>
          <w:rFonts w:asciiTheme="majorHAnsi" w:hAnsiTheme="majorHAnsi"/>
          <w:b/>
        </w:rPr>
      </w:pPr>
      <w:r w:rsidRPr="001E2851">
        <w:rPr>
          <w:rFonts w:asciiTheme="majorHAnsi" w:hAnsiTheme="majorHAnsi"/>
          <w:b/>
        </w:rPr>
        <w:t>Paso 13</w:t>
      </w:r>
    </w:p>
    <w:p w14:paraId="444A318C" w14:textId="77777777" w:rsidR="006A0FAF" w:rsidRPr="001E2851" w:rsidRDefault="006A0FAF" w:rsidP="006A0FAF">
      <w:pPr>
        <w:autoSpaceDE w:val="0"/>
        <w:autoSpaceDN w:val="0"/>
        <w:adjustRightInd w:val="0"/>
        <w:spacing w:after="0" w:line="240" w:lineRule="auto"/>
        <w:jc w:val="left"/>
        <w:rPr>
          <w:rFonts w:asciiTheme="majorHAnsi" w:hAnsiTheme="majorHAnsi"/>
        </w:rPr>
      </w:pPr>
    </w:p>
    <w:p w14:paraId="6D5B9DBA" w14:textId="77777777" w:rsidR="006A0FAF" w:rsidRDefault="006A0FAF" w:rsidP="006A0FAF">
      <w:pPr>
        <w:autoSpaceDE w:val="0"/>
        <w:autoSpaceDN w:val="0"/>
        <w:adjustRightInd w:val="0"/>
        <w:spacing w:after="0" w:line="240" w:lineRule="auto"/>
        <w:jc w:val="left"/>
        <w:rPr>
          <w:rFonts w:asciiTheme="majorHAnsi" w:hAnsiTheme="majorHAnsi"/>
        </w:rPr>
      </w:pPr>
      <w:r w:rsidRPr="006A0FAF">
        <w:rPr>
          <w:rFonts w:asciiTheme="majorHAnsi" w:hAnsiTheme="majorHAnsi"/>
        </w:rPr>
        <w:t>Leamos ahora el mismo fichero pero de byte en byte</w:t>
      </w:r>
      <w:r>
        <w:rPr>
          <w:rFonts w:asciiTheme="majorHAnsi" w:hAnsiTheme="majorHAnsi"/>
        </w:rPr>
        <w:t xml:space="preserve"> y calculamos la entrop</w:t>
      </w:r>
      <w:r w:rsidR="003B4B87">
        <w:rPr>
          <w:rFonts w:asciiTheme="majorHAnsi" w:hAnsiTheme="majorHAnsi"/>
        </w:rPr>
        <w:t>í</w:t>
      </w:r>
      <w:r>
        <w:rPr>
          <w:rFonts w:asciiTheme="majorHAnsi" w:hAnsiTheme="majorHAnsi"/>
        </w:rPr>
        <w:t>a</w:t>
      </w:r>
    </w:p>
    <w:p w14:paraId="6EBEC88D" w14:textId="77777777" w:rsidR="006A0FAF" w:rsidRPr="006A0FAF" w:rsidRDefault="006A0FAF" w:rsidP="006A0FAF">
      <w:pPr>
        <w:autoSpaceDE w:val="0"/>
        <w:autoSpaceDN w:val="0"/>
        <w:adjustRightInd w:val="0"/>
        <w:spacing w:after="0" w:line="240" w:lineRule="auto"/>
        <w:jc w:val="left"/>
        <w:rPr>
          <w:rFonts w:asciiTheme="majorHAnsi" w:hAnsiTheme="majorHAnsi"/>
        </w:rPr>
      </w:pPr>
    </w:p>
    <w:p w14:paraId="2820BD4A" w14:textId="77777777"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6A0FAF">
        <w:rPr>
          <w:rFonts w:ascii="Courier New" w:hAnsi="Courier New" w:cs="Courier New"/>
          <w:color w:val="000000"/>
          <w:sz w:val="20"/>
          <w:szCs w:val="20"/>
          <w:lang w:val="en-US"/>
        </w:rPr>
        <w:t>clear all; close all;</w:t>
      </w:r>
    </w:p>
    <w:p w14:paraId="0B0A814C" w14:textId="77777777"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6A0FAF">
        <w:rPr>
          <w:rFonts w:ascii="Courier New" w:hAnsi="Courier New" w:cs="Courier New"/>
          <w:color w:val="000000"/>
          <w:sz w:val="20"/>
          <w:szCs w:val="20"/>
          <w:lang w:val="en-US"/>
        </w:rPr>
        <w:t>fichero=</w:t>
      </w:r>
      <w:r w:rsidRPr="00F059D3">
        <w:rPr>
          <w:rFonts w:ascii="Courier New" w:hAnsi="Courier New" w:cs="Courier New"/>
          <w:color w:val="000000"/>
          <w:sz w:val="20"/>
          <w:szCs w:val="20"/>
          <w:lang w:val="en-US"/>
        </w:rPr>
        <w:t>'</w:t>
      </w:r>
      <w:r w:rsidRPr="006A0FAF">
        <w:rPr>
          <w:rFonts w:ascii="Courier New" w:hAnsi="Courier New" w:cs="Courier New"/>
          <w:color w:val="000000"/>
          <w:sz w:val="20"/>
          <w:szCs w:val="20"/>
          <w:lang w:val="en-US"/>
        </w:rPr>
        <w:t>camera.pgm'</w:t>
      </w:r>
    </w:p>
    <w:p w14:paraId="2D0F0A0A" w14:textId="77777777"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fid=fopen(fichero, 'r')</w:t>
      </w:r>
    </w:p>
    <w:p w14:paraId="3500FBC6" w14:textId="77777777"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words=fread(fid,inf,'*uint8</w:t>
      </w:r>
      <w:r w:rsidRPr="00F059D3">
        <w:rPr>
          <w:rFonts w:ascii="Courier New" w:hAnsi="Courier New" w:cs="Courier New"/>
          <w:color w:val="000000"/>
          <w:sz w:val="20"/>
          <w:szCs w:val="20"/>
          <w:lang w:val="en-US"/>
        </w:rPr>
        <w:t>');</w:t>
      </w:r>
    </w:p>
    <w:p w14:paraId="01C7A21E" w14:textId="77777777"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fclose(fid)</w:t>
      </w:r>
    </w:p>
    <w:p w14:paraId="62A2FB70" w14:textId="77777777" w:rsidR="006A0FAF" w:rsidRPr="001E2851"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histograma= histc(words,[0:255]);</w:t>
      </w:r>
    </w:p>
    <w:p w14:paraId="2194EDC7" w14:textId="77777777"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H=entropia</w:t>
      </w:r>
      <w:r>
        <w:rPr>
          <w:rFonts w:ascii="Courier New" w:hAnsi="Courier New" w:cs="Courier New"/>
          <w:color w:val="000000"/>
          <w:sz w:val="20"/>
          <w:szCs w:val="20"/>
        </w:rPr>
        <w:t>RMS</w:t>
      </w:r>
      <w:r w:rsidRPr="00F059D3">
        <w:rPr>
          <w:rFonts w:ascii="Courier New" w:hAnsi="Courier New" w:cs="Courier New"/>
          <w:color w:val="000000"/>
          <w:sz w:val="20"/>
          <w:szCs w:val="20"/>
        </w:rPr>
        <w:t>(histograma)</w:t>
      </w:r>
    </w:p>
    <w:p w14:paraId="6972BFF6" w14:textId="77777777" w:rsidR="006A0FAF" w:rsidRDefault="006A0FAF" w:rsidP="006A0FAF">
      <w:pPr>
        <w:autoSpaceDE w:val="0"/>
        <w:autoSpaceDN w:val="0"/>
        <w:adjustRightInd w:val="0"/>
        <w:spacing w:after="0" w:line="240" w:lineRule="auto"/>
        <w:jc w:val="left"/>
        <w:rPr>
          <w:rFonts w:asciiTheme="majorHAnsi" w:hAnsiTheme="majorHAnsi"/>
        </w:rPr>
      </w:pPr>
    </w:p>
    <w:p w14:paraId="723B23F2" w14:textId="77777777" w:rsidR="006A0FAF" w:rsidRPr="006A108C" w:rsidRDefault="006A0FAF" w:rsidP="006A0FAF">
      <w:pPr>
        <w:rPr>
          <w:rFonts w:asciiTheme="majorHAnsi" w:hAnsiTheme="majorHAnsi"/>
          <w:b/>
          <w:color w:val="FF0000"/>
        </w:rPr>
      </w:pPr>
      <w:r w:rsidRPr="006A108C">
        <w:rPr>
          <w:rFonts w:asciiTheme="majorHAnsi" w:hAnsiTheme="majorHAnsi"/>
          <w:b/>
          <w:color w:val="FF0000"/>
        </w:rPr>
        <w:t>Paso 1</w:t>
      </w:r>
      <w:r>
        <w:rPr>
          <w:rFonts w:asciiTheme="majorHAnsi" w:hAnsiTheme="majorHAnsi"/>
          <w:b/>
          <w:color w:val="FF0000"/>
        </w:rPr>
        <w:t>4</w:t>
      </w:r>
    </w:p>
    <w:p w14:paraId="61DEE41D" w14:textId="77777777" w:rsidR="006A0FAF" w:rsidRPr="006A0FAF" w:rsidRDefault="006A0FAF" w:rsidP="006A0FAF">
      <w:pPr>
        <w:pStyle w:val="Prrafodelista"/>
        <w:numPr>
          <w:ilvl w:val="0"/>
          <w:numId w:val="8"/>
        </w:numPr>
        <w:rPr>
          <w:rFonts w:asciiTheme="majorHAnsi" w:hAnsiTheme="majorHAnsi"/>
        </w:rPr>
      </w:pPr>
      <w:r w:rsidRPr="006A0FAF">
        <w:rPr>
          <w:rFonts w:asciiTheme="majorHAnsi" w:hAnsiTheme="majorHAnsi"/>
        </w:rPr>
        <w:t xml:space="preserve">Compara los valores de la entropía que has obtenido en los pasos 11 y 13. ¿Qué está pasando? </w:t>
      </w:r>
    </w:p>
    <w:p w14:paraId="3EE20746" w14:textId="77777777"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14:paraId="003DE100" w14:textId="77777777" w:rsidR="006A0FAF" w:rsidRPr="00107D10" w:rsidRDefault="006A0FAF" w:rsidP="006A0FAF">
      <w:pPr>
        <w:rPr>
          <w:rFonts w:asciiTheme="majorHAnsi" w:hAnsiTheme="majorHAnsi"/>
          <w:color w:val="FF0000"/>
          <w:u w:val="single"/>
        </w:rPr>
      </w:pPr>
      <w:r w:rsidRPr="00107D10">
        <w:rPr>
          <w:rFonts w:asciiTheme="majorHAnsi" w:hAnsiTheme="majorHAnsi"/>
          <w:color w:val="FF0000"/>
          <w:u w:val="single"/>
        </w:rPr>
        <w:t>Escribe tus respuestas aquí</w:t>
      </w:r>
    </w:p>
    <w:p w14:paraId="60ED64EF" w14:textId="77777777" w:rsidR="00774BED" w:rsidRDefault="00774BED" w:rsidP="00774BED">
      <w:pPr>
        <w:autoSpaceDE w:val="0"/>
        <w:autoSpaceDN w:val="0"/>
        <w:adjustRightInd w:val="0"/>
        <w:spacing w:after="0" w:line="240" w:lineRule="auto"/>
        <w:jc w:val="left"/>
        <w:rPr>
          <w:rFonts w:asciiTheme="majorHAnsi" w:hAnsiTheme="majorHAnsi"/>
        </w:rPr>
      </w:pPr>
    </w:p>
    <w:p w14:paraId="0E461DEA" w14:textId="77777777" w:rsidR="003B4B87" w:rsidRPr="00774BED" w:rsidRDefault="003B4B87" w:rsidP="00774BED">
      <w:pPr>
        <w:autoSpaceDE w:val="0"/>
        <w:autoSpaceDN w:val="0"/>
        <w:adjustRightInd w:val="0"/>
        <w:spacing w:after="0" w:line="240" w:lineRule="auto"/>
        <w:jc w:val="left"/>
        <w:rPr>
          <w:rFonts w:asciiTheme="majorHAnsi" w:hAnsiTheme="majorHAnsi"/>
        </w:rPr>
      </w:pPr>
    </w:p>
    <w:p w14:paraId="32F649E3" w14:textId="77777777" w:rsidR="00774BED" w:rsidRPr="006A108C" w:rsidRDefault="00107D10" w:rsidP="00774BED">
      <w:pPr>
        <w:rPr>
          <w:rFonts w:asciiTheme="majorHAnsi" w:hAnsiTheme="majorHAnsi"/>
          <w:b/>
          <w:color w:val="FF0000"/>
        </w:rPr>
      </w:pPr>
      <w:r>
        <w:rPr>
          <w:rFonts w:asciiTheme="majorHAnsi" w:hAnsiTheme="majorHAnsi"/>
          <w:b/>
          <w:color w:val="FF0000"/>
        </w:rPr>
        <w:t>Paso 15</w:t>
      </w:r>
    </w:p>
    <w:p w14:paraId="2D7D65EE" w14:textId="77777777" w:rsidR="00774BED" w:rsidRPr="00774BED" w:rsidRDefault="00774BED" w:rsidP="00592AE8">
      <w:pPr>
        <w:rPr>
          <w:rFonts w:asciiTheme="majorHAnsi" w:hAnsiTheme="majorHAnsi"/>
        </w:rPr>
      </w:pPr>
      <w:r w:rsidRPr="00774BED">
        <w:rPr>
          <w:rFonts w:asciiTheme="majorHAnsi" w:hAnsiTheme="majorHAnsi"/>
        </w:rPr>
        <w:t xml:space="preserve">Una vez que conocemos los programas que vamos a usar para calcular la entropía, vamos a aplicarlos a diferentes tipos de datos y ver su significado. </w:t>
      </w:r>
    </w:p>
    <w:p w14:paraId="3EBC147B" w14:textId="77777777" w:rsidR="00592AE8" w:rsidRPr="00592AE8" w:rsidRDefault="009F09AB" w:rsidP="00107D10">
      <w:pPr>
        <w:autoSpaceDE w:val="0"/>
        <w:autoSpaceDN w:val="0"/>
        <w:adjustRightInd w:val="0"/>
        <w:spacing w:after="0" w:line="240" w:lineRule="auto"/>
        <w:rPr>
          <w:rFonts w:asciiTheme="majorHAnsi" w:hAnsiTheme="majorHAnsi"/>
        </w:rPr>
      </w:pPr>
      <w:r>
        <w:rPr>
          <w:rFonts w:asciiTheme="majorHAnsi" w:hAnsiTheme="majorHAnsi"/>
        </w:rPr>
        <w:lastRenderedPageBreak/>
        <w:t>Para los</w:t>
      </w:r>
      <w:r w:rsidR="00293920">
        <w:rPr>
          <w:rFonts w:asciiTheme="majorHAnsi" w:hAnsiTheme="majorHAnsi"/>
        </w:rPr>
        <w:t xml:space="preserve"> ficheros </w:t>
      </w:r>
      <w:r w:rsidR="00743C4E">
        <w:rPr>
          <w:rFonts w:asciiTheme="majorHAnsi" w:hAnsiTheme="majorHAnsi"/>
        </w:rPr>
        <w:t>bird</w:t>
      </w:r>
      <w:r w:rsidR="00293920">
        <w:rPr>
          <w:rFonts w:asciiTheme="majorHAnsi" w:hAnsiTheme="majorHAnsi"/>
        </w:rPr>
        <w:t>.pgm, ptt1.pbm</w:t>
      </w:r>
      <w:r>
        <w:rPr>
          <w:rFonts w:asciiTheme="majorHAnsi" w:hAnsiTheme="majorHAnsi"/>
        </w:rPr>
        <w:t xml:space="preserve">, texto10000.txt, </w:t>
      </w:r>
      <w:r w:rsidRPr="009F09AB">
        <w:rPr>
          <w:rFonts w:asciiTheme="majorHAnsi" w:hAnsiTheme="majorHAnsi"/>
        </w:rPr>
        <w:t>Cinco semanas en globo - Julio Verne</w:t>
      </w:r>
      <w:r w:rsidR="00107D10">
        <w:rPr>
          <w:rFonts w:asciiTheme="majorHAnsi" w:hAnsiTheme="majorHAnsi"/>
        </w:rPr>
        <w:t>.txt</w:t>
      </w:r>
      <w:r>
        <w:rPr>
          <w:rFonts w:asciiTheme="majorHAnsi" w:hAnsiTheme="majorHAnsi"/>
        </w:rPr>
        <w:t xml:space="preserve"> </w:t>
      </w:r>
      <w:r w:rsidR="00107D10">
        <w:rPr>
          <w:rFonts w:asciiTheme="majorHAnsi" w:hAnsiTheme="majorHAnsi"/>
        </w:rPr>
        <w:t>completa la siguiente tabla.</w:t>
      </w:r>
      <w:r w:rsidR="00592AE8">
        <w:rPr>
          <w:rFonts w:asciiTheme="majorHAnsi" w:hAnsiTheme="majorHAnsi"/>
        </w:rPr>
        <w:t xml:space="preserve"> ¿Qué signi</w:t>
      </w:r>
      <w:r w:rsidR="001819DE">
        <w:rPr>
          <w:rFonts w:asciiTheme="majorHAnsi" w:hAnsiTheme="majorHAnsi"/>
        </w:rPr>
        <w:t>fican los valores que obtienes?</w:t>
      </w:r>
      <w:r w:rsidR="00592AE8">
        <w:rPr>
          <w:rFonts w:asciiTheme="majorHAnsi" w:hAnsiTheme="majorHAnsi"/>
        </w:rPr>
        <w:t xml:space="preserve"> </w:t>
      </w:r>
      <w:r w:rsidR="00107D10">
        <w:rPr>
          <w:rFonts w:asciiTheme="majorHAnsi" w:hAnsiTheme="majorHAnsi"/>
        </w:rPr>
        <w:t xml:space="preserve"> Escribe el código correspondiente en el Paso 15 del fichero Practica01ApellidoNombre.</w:t>
      </w:r>
    </w:p>
    <w:p w14:paraId="506A954A" w14:textId="77777777" w:rsidR="00592AE8" w:rsidRDefault="00592AE8" w:rsidP="00774BED">
      <w:pPr>
        <w:rPr>
          <w:rFonts w:asciiTheme="majorHAnsi" w:eastAsia="Times New Roman" w:hAnsiTheme="majorHAnsi"/>
        </w:rPr>
      </w:pPr>
    </w:p>
    <w:p w14:paraId="23EE1339" w14:textId="77777777" w:rsidR="00743C4E" w:rsidRPr="00743C4E" w:rsidRDefault="00107D10" w:rsidP="00774BED">
      <w:pPr>
        <w:rPr>
          <w:rFonts w:asciiTheme="majorHAnsi" w:hAnsiTheme="majorHAnsi"/>
          <w:color w:val="FF0000"/>
          <w:u w:val="single"/>
        </w:rPr>
      </w:pPr>
      <w:r w:rsidRPr="00107D10">
        <w:rPr>
          <w:rFonts w:asciiTheme="majorHAnsi" w:hAnsiTheme="majorHAnsi"/>
          <w:color w:val="FF0000"/>
          <w:u w:val="single"/>
        </w:rPr>
        <w:t>Escribe tus respuestas aquí</w:t>
      </w:r>
    </w:p>
    <w:tbl>
      <w:tblPr>
        <w:tblStyle w:val="Tablaconcuadrcula"/>
        <w:tblW w:w="0" w:type="auto"/>
        <w:tblLook w:val="04A0" w:firstRow="1" w:lastRow="0" w:firstColumn="1" w:lastColumn="0" w:noHBand="0" w:noVBand="1"/>
      </w:tblPr>
      <w:tblGrid>
        <w:gridCol w:w="2879"/>
        <w:gridCol w:w="2879"/>
        <w:gridCol w:w="2880"/>
      </w:tblGrid>
      <w:tr w:rsidR="00107D10" w14:paraId="2F05E8FC" w14:textId="77777777" w:rsidTr="00107D10">
        <w:tc>
          <w:tcPr>
            <w:tcW w:w="2879" w:type="dxa"/>
          </w:tcPr>
          <w:p w14:paraId="7F64354A" w14:textId="77777777" w:rsidR="00107D10" w:rsidRDefault="00107D10" w:rsidP="00774BED">
            <w:pPr>
              <w:rPr>
                <w:rFonts w:asciiTheme="majorHAnsi" w:eastAsia="Times New Roman" w:hAnsiTheme="majorHAnsi"/>
              </w:rPr>
            </w:pPr>
            <w:r>
              <w:rPr>
                <w:rFonts w:asciiTheme="majorHAnsi" w:eastAsia="Times New Roman" w:hAnsiTheme="majorHAnsi"/>
              </w:rPr>
              <w:t>Fichero</w:t>
            </w:r>
          </w:p>
        </w:tc>
        <w:tc>
          <w:tcPr>
            <w:tcW w:w="2879" w:type="dxa"/>
          </w:tcPr>
          <w:p w14:paraId="425D51F1" w14:textId="77777777" w:rsidR="00107D10" w:rsidRDefault="00107D10" w:rsidP="00774BED">
            <w:pPr>
              <w:rPr>
                <w:rFonts w:asciiTheme="majorHAnsi" w:eastAsia="Times New Roman" w:hAnsiTheme="majorHAnsi"/>
              </w:rPr>
            </w:pPr>
            <w:r>
              <w:rPr>
                <w:rFonts w:asciiTheme="majorHAnsi" w:eastAsia="Times New Roman" w:hAnsiTheme="majorHAnsi"/>
              </w:rPr>
              <w:t>Entropía de primer orden</w:t>
            </w:r>
          </w:p>
        </w:tc>
        <w:tc>
          <w:tcPr>
            <w:tcW w:w="2880" w:type="dxa"/>
          </w:tcPr>
          <w:p w14:paraId="111D6059" w14:textId="77777777" w:rsidR="00107D10" w:rsidRDefault="00107D10" w:rsidP="00774BED">
            <w:pPr>
              <w:rPr>
                <w:rFonts w:asciiTheme="majorHAnsi" w:eastAsia="Times New Roman" w:hAnsiTheme="majorHAnsi"/>
              </w:rPr>
            </w:pPr>
            <w:r>
              <w:rPr>
                <w:rFonts w:asciiTheme="majorHAnsi" w:eastAsia="Times New Roman" w:hAnsiTheme="majorHAnsi"/>
              </w:rPr>
              <w:t>Entropía de segundo orden</w:t>
            </w:r>
          </w:p>
        </w:tc>
      </w:tr>
      <w:tr w:rsidR="00107D10" w14:paraId="25B138A3" w14:textId="77777777" w:rsidTr="00107D10">
        <w:tc>
          <w:tcPr>
            <w:tcW w:w="2879" w:type="dxa"/>
          </w:tcPr>
          <w:p w14:paraId="10C7DD4C" w14:textId="77777777" w:rsidR="00107D10" w:rsidRDefault="003E14DC" w:rsidP="00774BED">
            <w:pPr>
              <w:rPr>
                <w:rFonts w:asciiTheme="majorHAnsi" w:eastAsia="Times New Roman" w:hAnsiTheme="majorHAnsi"/>
              </w:rPr>
            </w:pPr>
            <w:r>
              <w:rPr>
                <w:rFonts w:asciiTheme="majorHAnsi" w:hAnsiTheme="majorHAnsi"/>
              </w:rPr>
              <w:t>Bird.pgm</w:t>
            </w:r>
          </w:p>
        </w:tc>
        <w:tc>
          <w:tcPr>
            <w:tcW w:w="2879" w:type="dxa"/>
          </w:tcPr>
          <w:p w14:paraId="5E81669A" w14:textId="77777777" w:rsidR="00107D10" w:rsidRPr="008E326E" w:rsidRDefault="00107D10" w:rsidP="00774BED">
            <w:pPr>
              <w:rPr>
                <w:rFonts w:asciiTheme="majorHAnsi" w:eastAsia="Times New Roman" w:hAnsiTheme="majorHAnsi"/>
                <w:color w:val="FF0000"/>
              </w:rPr>
            </w:pPr>
          </w:p>
        </w:tc>
        <w:tc>
          <w:tcPr>
            <w:tcW w:w="2880" w:type="dxa"/>
          </w:tcPr>
          <w:p w14:paraId="254A126A" w14:textId="77777777" w:rsidR="00107D10" w:rsidRPr="008E326E" w:rsidRDefault="00107D10" w:rsidP="00774BED">
            <w:pPr>
              <w:rPr>
                <w:rFonts w:asciiTheme="majorHAnsi" w:eastAsia="Times New Roman" w:hAnsiTheme="majorHAnsi"/>
                <w:color w:val="FF0000"/>
              </w:rPr>
            </w:pPr>
          </w:p>
        </w:tc>
      </w:tr>
      <w:tr w:rsidR="00107D10" w14:paraId="4C0297D5" w14:textId="77777777" w:rsidTr="00107D10">
        <w:tc>
          <w:tcPr>
            <w:tcW w:w="2879" w:type="dxa"/>
          </w:tcPr>
          <w:p w14:paraId="1AD68DAC" w14:textId="77777777" w:rsidR="00107D10" w:rsidRDefault="00107D10" w:rsidP="00774BED">
            <w:pPr>
              <w:rPr>
                <w:rFonts w:asciiTheme="majorHAnsi" w:eastAsia="Times New Roman" w:hAnsiTheme="majorHAnsi"/>
              </w:rPr>
            </w:pPr>
            <w:r>
              <w:rPr>
                <w:rFonts w:asciiTheme="majorHAnsi" w:hAnsiTheme="majorHAnsi"/>
              </w:rPr>
              <w:t>ptt1.pbm</w:t>
            </w:r>
          </w:p>
        </w:tc>
        <w:tc>
          <w:tcPr>
            <w:tcW w:w="2879" w:type="dxa"/>
          </w:tcPr>
          <w:p w14:paraId="3405CBC3" w14:textId="77777777" w:rsidR="00107D10" w:rsidRPr="008E326E" w:rsidRDefault="00107D10" w:rsidP="00774BED">
            <w:pPr>
              <w:rPr>
                <w:rFonts w:asciiTheme="majorHAnsi" w:eastAsia="Times New Roman" w:hAnsiTheme="majorHAnsi"/>
                <w:color w:val="FF0000"/>
              </w:rPr>
            </w:pPr>
          </w:p>
        </w:tc>
        <w:tc>
          <w:tcPr>
            <w:tcW w:w="2880" w:type="dxa"/>
          </w:tcPr>
          <w:p w14:paraId="5D66CE3B" w14:textId="77777777" w:rsidR="00107D10" w:rsidRPr="008E326E" w:rsidRDefault="00107D10" w:rsidP="00774BED">
            <w:pPr>
              <w:rPr>
                <w:rFonts w:asciiTheme="majorHAnsi" w:eastAsia="Times New Roman" w:hAnsiTheme="majorHAnsi"/>
                <w:color w:val="FF0000"/>
              </w:rPr>
            </w:pPr>
          </w:p>
        </w:tc>
      </w:tr>
      <w:tr w:rsidR="00107D10" w14:paraId="076BD566" w14:textId="77777777" w:rsidTr="00107D10">
        <w:tc>
          <w:tcPr>
            <w:tcW w:w="2879" w:type="dxa"/>
          </w:tcPr>
          <w:p w14:paraId="1A879D86" w14:textId="77777777" w:rsidR="00107D10" w:rsidRDefault="00107D10" w:rsidP="00774BED">
            <w:pPr>
              <w:rPr>
                <w:rFonts w:asciiTheme="majorHAnsi" w:eastAsia="Times New Roman" w:hAnsiTheme="majorHAnsi"/>
              </w:rPr>
            </w:pPr>
            <w:r>
              <w:rPr>
                <w:rFonts w:asciiTheme="majorHAnsi" w:hAnsiTheme="majorHAnsi"/>
              </w:rPr>
              <w:t>texto10000.txt</w:t>
            </w:r>
          </w:p>
        </w:tc>
        <w:tc>
          <w:tcPr>
            <w:tcW w:w="2879" w:type="dxa"/>
          </w:tcPr>
          <w:p w14:paraId="5FB2DAAB" w14:textId="77777777" w:rsidR="00107D10" w:rsidRPr="008E326E" w:rsidRDefault="00107D10" w:rsidP="00774BED">
            <w:pPr>
              <w:rPr>
                <w:rFonts w:asciiTheme="majorHAnsi" w:eastAsia="Times New Roman" w:hAnsiTheme="majorHAnsi"/>
                <w:color w:val="FF0000"/>
              </w:rPr>
            </w:pPr>
          </w:p>
        </w:tc>
        <w:tc>
          <w:tcPr>
            <w:tcW w:w="2880" w:type="dxa"/>
          </w:tcPr>
          <w:p w14:paraId="6B7BCCC7" w14:textId="77777777" w:rsidR="00107D10" w:rsidRPr="008E326E" w:rsidRDefault="00107D10" w:rsidP="00774BED">
            <w:pPr>
              <w:rPr>
                <w:rFonts w:asciiTheme="majorHAnsi" w:eastAsia="Times New Roman" w:hAnsiTheme="majorHAnsi"/>
                <w:color w:val="FF0000"/>
              </w:rPr>
            </w:pPr>
          </w:p>
        </w:tc>
      </w:tr>
      <w:tr w:rsidR="00107D10" w14:paraId="674D48D7" w14:textId="77777777" w:rsidTr="00107D10">
        <w:tc>
          <w:tcPr>
            <w:tcW w:w="2879" w:type="dxa"/>
          </w:tcPr>
          <w:p w14:paraId="4EE65B22" w14:textId="77777777" w:rsidR="00107D10" w:rsidRDefault="00107D10" w:rsidP="00774BED">
            <w:pPr>
              <w:rPr>
                <w:rFonts w:asciiTheme="majorHAnsi" w:eastAsia="Times New Roman" w:hAnsiTheme="majorHAnsi"/>
              </w:rPr>
            </w:pPr>
            <w:r w:rsidRPr="009F09AB">
              <w:rPr>
                <w:rFonts w:asciiTheme="majorHAnsi" w:hAnsiTheme="majorHAnsi"/>
              </w:rPr>
              <w:t>Cinco semanas en globo - Julio Verne</w:t>
            </w:r>
            <w:r>
              <w:rPr>
                <w:rFonts w:asciiTheme="majorHAnsi" w:hAnsiTheme="majorHAnsi"/>
              </w:rPr>
              <w:t>.txt</w:t>
            </w:r>
          </w:p>
        </w:tc>
        <w:tc>
          <w:tcPr>
            <w:tcW w:w="2879" w:type="dxa"/>
          </w:tcPr>
          <w:p w14:paraId="76430037" w14:textId="77777777" w:rsidR="00107D10" w:rsidRPr="008E326E" w:rsidRDefault="00107D10" w:rsidP="00774BED">
            <w:pPr>
              <w:rPr>
                <w:rFonts w:asciiTheme="majorHAnsi" w:eastAsia="Times New Roman" w:hAnsiTheme="majorHAnsi"/>
                <w:color w:val="FF0000"/>
              </w:rPr>
            </w:pPr>
          </w:p>
        </w:tc>
        <w:tc>
          <w:tcPr>
            <w:tcW w:w="2880" w:type="dxa"/>
          </w:tcPr>
          <w:p w14:paraId="036C2828" w14:textId="77777777" w:rsidR="00107D10" w:rsidRPr="008E326E" w:rsidRDefault="00107D10" w:rsidP="00774BED">
            <w:pPr>
              <w:rPr>
                <w:rFonts w:asciiTheme="majorHAnsi" w:eastAsia="Times New Roman" w:hAnsiTheme="majorHAnsi"/>
                <w:color w:val="FF0000"/>
              </w:rPr>
            </w:pPr>
          </w:p>
        </w:tc>
      </w:tr>
    </w:tbl>
    <w:p w14:paraId="1AF056CB" w14:textId="77777777" w:rsidR="00774BED" w:rsidRPr="00774BED" w:rsidRDefault="00743C4E" w:rsidP="00774BED">
      <w:pPr>
        <w:rPr>
          <w:rFonts w:asciiTheme="majorHAnsi" w:eastAsia="Times New Roman" w:hAnsiTheme="majorHAnsi"/>
        </w:rPr>
      </w:pPr>
      <w:r w:rsidRPr="00743C4E">
        <w:rPr>
          <w:rFonts w:asciiTheme="majorHAnsi" w:eastAsia="Times New Roman" w:hAnsiTheme="majorHAnsi"/>
          <w:color w:val="FF0000"/>
        </w:rPr>
        <w:t xml:space="preserve">Significado: </w:t>
      </w:r>
    </w:p>
    <w:p w14:paraId="113E78CC" w14:textId="77777777" w:rsidR="00774BED" w:rsidRPr="00774BED" w:rsidRDefault="00774BED" w:rsidP="00774BED">
      <w:pPr>
        <w:rPr>
          <w:rFonts w:asciiTheme="majorHAnsi" w:eastAsia="Times New Roman" w:hAnsiTheme="majorHAnsi"/>
          <w:b/>
        </w:rPr>
      </w:pPr>
      <w:r w:rsidRPr="00774BED">
        <w:rPr>
          <w:rFonts w:asciiTheme="majorHAnsi" w:eastAsia="Times New Roman" w:hAnsiTheme="majorHAnsi"/>
          <w:b/>
        </w:rPr>
        <w:t>Paso 1</w:t>
      </w:r>
      <w:r w:rsidR="00743C4E">
        <w:rPr>
          <w:rFonts w:asciiTheme="majorHAnsi" w:eastAsia="Times New Roman" w:hAnsiTheme="majorHAnsi"/>
          <w:b/>
        </w:rPr>
        <w:t>6</w:t>
      </w:r>
      <w:r w:rsidRPr="00774BED">
        <w:rPr>
          <w:rFonts w:asciiTheme="majorHAnsi" w:eastAsia="Times New Roman" w:hAnsiTheme="majorHAnsi"/>
          <w:b/>
        </w:rPr>
        <w:t xml:space="preserve"> </w:t>
      </w:r>
    </w:p>
    <w:p w14:paraId="24ACF5CA" w14:textId="77777777" w:rsidR="00774BED" w:rsidRDefault="00774BED" w:rsidP="00774BED">
      <w:pPr>
        <w:rPr>
          <w:rFonts w:asciiTheme="majorHAnsi" w:eastAsia="Times New Roman" w:hAnsiTheme="majorHAnsi"/>
        </w:rPr>
      </w:pPr>
      <w:r w:rsidRPr="00774BED">
        <w:rPr>
          <w:rFonts w:asciiTheme="majorHAnsi" w:eastAsia="Times New Roman" w:hAnsiTheme="majorHAnsi"/>
        </w:rPr>
        <w:t xml:space="preserve">Lee </w:t>
      </w:r>
      <w:r w:rsidR="00FE26B0">
        <w:rPr>
          <w:rFonts w:asciiTheme="majorHAnsi" w:eastAsia="Times New Roman" w:hAnsiTheme="majorHAnsi"/>
        </w:rPr>
        <w:t>la siguiente imagen</w:t>
      </w:r>
    </w:p>
    <w:p w14:paraId="1A5E0B65" w14:textId="77777777" w:rsidR="00774BED" w:rsidRPr="001E285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A=imread(‘</w:t>
      </w:r>
      <w:r w:rsidR="00743C4E" w:rsidRPr="001E2851">
        <w:rPr>
          <w:rFonts w:ascii="Courier New" w:hAnsi="Courier New" w:cs="Courier New"/>
          <w:color w:val="000000"/>
          <w:sz w:val="20"/>
          <w:szCs w:val="20"/>
          <w:lang w:val="en-US"/>
        </w:rPr>
        <w:t>bird</w:t>
      </w:r>
      <w:r w:rsidRPr="001E2851">
        <w:rPr>
          <w:rFonts w:ascii="Courier New" w:hAnsi="Courier New" w:cs="Courier New"/>
          <w:color w:val="000000"/>
          <w:sz w:val="20"/>
          <w:szCs w:val="20"/>
          <w:lang w:val="en-US"/>
        </w:rPr>
        <w:t>.p</w:t>
      </w:r>
      <w:r w:rsidR="008E326E">
        <w:rPr>
          <w:rFonts w:ascii="Courier New" w:hAnsi="Courier New" w:cs="Courier New"/>
          <w:color w:val="000000"/>
          <w:sz w:val="20"/>
          <w:szCs w:val="20"/>
          <w:lang w:val="en-US"/>
        </w:rPr>
        <w:t>gm</w:t>
      </w:r>
      <w:r w:rsidRPr="001E2851">
        <w:rPr>
          <w:rFonts w:ascii="Courier New" w:hAnsi="Courier New" w:cs="Courier New"/>
          <w:color w:val="000000"/>
          <w:sz w:val="20"/>
          <w:szCs w:val="20"/>
          <w:lang w:val="en-US"/>
        </w:rPr>
        <w:t>’);</w:t>
      </w:r>
    </w:p>
    <w:p w14:paraId="24E7E055" w14:textId="77777777" w:rsidR="00774BED" w:rsidRPr="001E2851" w:rsidRDefault="00774BED" w:rsidP="00774BED">
      <w:pPr>
        <w:rPr>
          <w:rFonts w:eastAsia="Times New Roman"/>
          <w:lang w:val="en-US"/>
        </w:rPr>
      </w:pPr>
    </w:p>
    <w:p w14:paraId="6E95F105" w14:textId="77777777" w:rsidR="00E735EC" w:rsidRPr="00E735EC" w:rsidRDefault="00E735EC" w:rsidP="00E735EC">
      <w:pPr>
        <w:rPr>
          <w:rFonts w:asciiTheme="majorHAnsi" w:eastAsia="Times New Roman" w:hAnsiTheme="majorHAnsi"/>
          <w:b/>
          <w:color w:val="FF0000"/>
        </w:rPr>
      </w:pPr>
      <w:r w:rsidRPr="00E735EC">
        <w:rPr>
          <w:rFonts w:asciiTheme="majorHAnsi" w:eastAsia="Times New Roman" w:hAnsiTheme="majorHAnsi"/>
          <w:b/>
          <w:color w:val="FF0000"/>
        </w:rPr>
        <w:t>Paso 17</w:t>
      </w:r>
    </w:p>
    <w:p w14:paraId="094C4C59" w14:textId="77777777" w:rsidR="00E735EC" w:rsidRDefault="00E735EC" w:rsidP="00E735EC">
      <w:pPr>
        <w:rPr>
          <w:rFonts w:asciiTheme="majorHAnsi" w:eastAsia="Times New Roman" w:hAnsiTheme="majorHAnsi"/>
        </w:rPr>
      </w:pPr>
      <w:r>
        <w:rPr>
          <w:rFonts w:asciiTheme="majorHAnsi" w:eastAsia="Times New Roman" w:hAnsiTheme="majorHAnsi"/>
        </w:rPr>
        <w:t>En el paso 17 del fichero Practica01ApellidoNombre.m escribe código para</w:t>
      </w:r>
    </w:p>
    <w:p w14:paraId="4F19ABCD" w14:textId="77777777"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Calcular</w:t>
      </w:r>
      <w:r w:rsidRPr="00743C4E">
        <w:rPr>
          <w:rFonts w:asciiTheme="majorHAnsi" w:eastAsia="Times New Roman" w:hAnsiTheme="majorHAnsi"/>
        </w:rPr>
        <w:t xml:space="preserve">  la entropía de la matriz que contiene la imagen. </w:t>
      </w:r>
    </w:p>
    <w:p w14:paraId="26E0BD87" w14:textId="77777777" w:rsidR="00E735EC" w:rsidRPr="009547EA"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diferencia de cada píxel con el anterior por filas.  Es decir, vamos a calcular A(i,j)-A(i,j-1). </w:t>
      </w:r>
      <w:r w:rsidRPr="009547EA">
        <w:rPr>
          <w:rFonts w:asciiTheme="majorHAnsi" w:eastAsia="Times New Roman" w:hAnsiTheme="majorHAnsi"/>
          <w:color w:val="FF0000"/>
        </w:rPr>
        <w:t xml:space="preserve">No debes usar bucles y además tienes que tener mucho cuidado con las diferencias ya que la diferencia de dos caracteres sin signo da un carácter sin signo y esto no es lo que queremos hacer. Para calcular la diferencia de la primera columna considera que la columna anterior es cero. </w:t>
      </w:r>
    </w:p>
    <w:p w14:paraId="16D3A6A8" w14:textId="77777777"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 también las diferencias módulo 256, es decir, (diferencias+256) módulo 256</w:t>
      </w:r>
    </w:p>
    <w:p w14:paraId="50AD40DD" w14:textId="77777777" w:rsidR="00E735EC"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Dibuja</w:t>
      </w:r>
      <w:r>
        <w:rPr>
          <w:rFonts w:asciiTheme="majorHAnsi" w:eastAsia="Times New Roman" w:hAnsiTheme="majorHAnsi"/>
        </w:rPr>
        <w:t>r</w:t>
      </w:r>
      <w:r w:rsidRPr="00743C4E">
        <w:rPr>
          <w:rFonts w:asciiTheme="majorHAnsi" w:eastAsia="Times New Roman" w:hAnsiTheme="majorHAnsi"/>
        </w:rPr>
        <w:t xml:space="preserve"> en una misma ventana la imagen de diferencias y su histograma. </w:t>
      </w:r>
    </w:p>
    <w:p w14:paraId="219E4337" w14:textId="77777777"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Dibujar también la imagen de (diferencias +256) módulo 256 y su histograma</w:t>
      </w:r>
    </w:p>
    <w:p w14:paraId="4F856228" w14:textId="77777777" w:rsidR="00E735EC" w:rsidRPr="00743C4E"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entropía de primer orden sobre la imagen de diferencias</w:t>
      </w:r>
      <w:r>
        <w:rPr>
          <w:rFonts w:asciiTheme="majorHAnsi" w:eastAsia="Times New Roman" w:hAnsiTheme="majorHAnsi"/>
        </w:rPr>
        <w:t xml:space="preserve"> y sobre la imagen (diferencias +256) módulo 256</w:t>
      </w:r>
      <w:r w:rsidRPr="00743C4E">
        <w:rPr>
          <w:rFonts w:asciiTheme="majorHAnsi" w:eastAsia="Times New Roman" w:hAnsiTheme="majorHAnsi"/>
        </w:rPr>
        <w:t xml:space="preserve"> </w:t>
      </w:r>
    </w:p>
    <w:p w14:paraId="4B1375D1" w14:textId="77777777" w:rsidR="00E735EC" w:rsidRPr="00774BED" w:rsidRDefault="00E735EC" w:rsidP="00E735EC">
      <w:pPr>
        <w:rPr>
          <w:rFonts w:asciiTheme="majorHAnsi" w:eastAsia="Times New Roman" w:hAnsiTheme="majorHAnsi"/>
        </w:rPr>
      </w:pPr>
      <w:r w:rsidRPr="00774BED">
        <w:rPr>
          <w:rFonts w:asciiTheme="majorHAnsi" w:eastAsia="Times New Roman" w:hAnsiTheme="majorHAnsi"/>
        </w:rPr>
        <w:t xml:space="preserve">Nota 1: Ten cuidado con los tipos de datos cuando hagas diferencias </w:t>
      </w:r>
    </w:p>
    <w:p w14:paraId="449BB23C" w14:textId="77777777" w:rsidR="00E735EC" w:rsidRPr="00574A6A" w:rsidRDefault="00E735EC" w:rsidP="00E735EC">
      <w:pPr>
        <w:rPr>
          <w:rFonts w:asciiTheme="majorHAnsi" w:eastAsia="Times New Roman" w:hAnsiTheme="majorHAnsi"/>
        </w:rPr>
      </w:pPr>
      <w:r w:rsidRPr="00774BED">
        <w:rPr>
          <w:rFonts w:asciiTheme="majorHAnsi" w:eastAsia="Times New Roman" w:hAnsiTheme="majorHAnsi"/>
        </w:rPr>
        <w:t xml:space="preserve">Nota 2: ¡Cuidado al </w:t>
      </w:r>
      <w:r>
        <w:rPr>
          <w:rFonts w:asciiTheme="majorHAnsi" w:eastAsia="Times New Roman" w:hAnsiTheme="majorHAnsi"/>
        </w:rPr>
        <w:t>calcular</w:t>
      </w:r>
      <w:r w:rsidRPr="00774BED">
        <w:rPr>
          <w:rFonts w:asciiTheme="majorHAnsi" w:eastAsia="Times New Roman" w:hAnsiTheme="majorHAnsi"/>
        </w:rPr>
        <w:t xml:space="preserve"> las diferencias! Para una imagen en escala de grises, las diferencias pueden estar en el intervalo [-255, 255] y por tanto necesitamos al menos 9 bits para representarlas. </w:t>
      </w:r>
      <w:r>
        <w:rPr>
          <w:rFonts w:asciiTheme="majorHAnsi" w:eastAsia="Times New Roman" w:hAnsiTheme="majorHAnsi"/>
        </w:rPr>
        <w:t xml:space="preserve"> Esto no es necesario en la imagen (diferencias +256) módulo 256</w:t>
      </w:r>
    </w:p>
    <w:p w14:paraId="24118370" w14:textId="77777777" w:rsidR="00E735EC" w:rsidRDefault="00E735EC" w:rsidP="00E735EC">
      <w:pPr>
        <w:rPr>
          <w:rFonts w:asciiTheme="majorHAnsi" w:eastAsia="Times New Roman" w:hAnsiTheme="majorHAnsi"/>
          <w:b/>
          <w:color w:val="FF0000"/>
        </w:rPr>
      </w:pPr>
    </w:p>
    <w:p w14:paraId="4EEC18C8" w14:textId="77777777" w:rsidR="00E735EC" w:rsidRDefault="00E735EC" w:rsidP="00E735EC">
      <w:pPr>
        <w:rPr>
          <w:rFonts w:asciiTheme="majorHAnsi" w:eastAsia="Times New Roman" w:hAnsiTheme="majorHAnsi"/>
          <w:b/>
          <w:color w:val="FF0000"/>
        </w:rPr>
      </w:pPr>
      <w:r w:rsidRPr="003C3E2A">
        <w:rPr>
          <w:rFonts w:asciiTheme="majorHAnsi" w:eastAsia="Times New Roman" w:hAnsiTheme="majorHAnsi"/>
          <w:b/>
          <w:color w:val="FF0000"/>
        </w:rPr>
        <w:lastRenderedPageBreak/>
        <w:t>Paso 1</w:t>
      </w:r>
      <w:r>
        <w:rPr>
          <w:rFonts w:asciiTheme="majorHAnsi" w:eastAsia="Times New Roman" w:hAnsiTheme="majorHAnsi"/>
          <w:b/>
          <w:color w:val="FF0000"/>
        </w:rPr>
        <w:t>8</w:t>
      </w:r>
    </w:p>
    <w:p w14:paraId="527F9A3B" w14:textId="77777777" w:rsidR="00E735EC" w:rsidRDefault="00E735EC" w:rsidP="00E735EC">
      <w:pPr>
        <w:pStyle w:val="Prrafodelista"/>
        <w:numPr>
          <w:ilvl w:val="0"/>
          <w:numId w:val="10"/>
        </w:numPr>
        <w:rPr>
          <w:rFonts w:asciiTheme="majorHAnsi" w:eastAsia="Times New Roman" w:hAnsiTheme="majorHAnsi"/>
        </w:rPr>
      </w:pPr>
      <w:r w:rsidRPr="00743C4E">
        <w:rPr>
          <w:rFonts w:asciiTheme="majorHAnsi" w:eastAsia="Times New Roman" w:hAnsiTheme="majorHAnsi"/>
        </w:rPr>
        <w:t xml:space="preserve">Incluye </w:t>
      </w:r>
      <w:r w:rsidR="00B119BF">
        <w:rPr>
          <w:rFonts w:asciiTheme="majorHAnsi" w:eastAsia="Times New Roman" w:hAnsiTheme="majorHAnsi"/>
        </w:rPr>
        <w:t>los gráficos</w:t>
      </w:r>
      <w:r>
        <w:rPr>
          <w:rFonts w:asciiTheme="majorHAnsi" w:eastAsia="Times New Roman" w:hAnsiTheme="majorHAnsi"/>
        </w:rPr>
        <w:t xml:space="preserve"> d</w:t>
      </w:r>
      <w:r w:rsidRPr="00743C4E">
        <w:rPr>
          <w:rFonts w:asciiTheme="majorHAnsi" w:eastAsia="Times New Roman" w:hAnsiTheme="majorHAnsi"/>
        </w:rPr>
        <w:t>el paso 1</w:t>
      </w:r>
      <w:r>
        <w:rPr>
          <w:rFonts w:asciiTheme="majorHAnsi" w:eastAsia="Times New Roman" w:hAnsiTheme="majorHAnsi"/>
        </w:rPr>
        <w:t>7</w:t>
      </w:r>
      <w:r w:rsidRPr="00743C4E">
        <w:rPr>
          <w:rFonts w:asciiTheme="majorHAnsi" w:eastAsia="Times New Roman" w:hAnsiTheme="majorHAnsi"/>
        </w:rPr>
        <w:t xml:space="preserve"> </w:t>
      </w:r>
      <w:r>
        <w:rPr>
          <w:rFonts w:asciiTheme="majorHAnsi" w:eastAsia="Times New Roman" w:hAnsiTheme="majorHAnsi"/>
        </w:rPr>
        <w:t>aquí</w:t>
      </w:r>
    </w:p>
    <w:p w14:paraId="044CA0A7" w14:textId="77777777" w:rsidR="00E735EC" w:rsidRDefault="00E735EC" w:rsidP="00E735EC">
      <w:pPr>
        <w:pStyle w:val="Prrafodelista"/>
        <w:numPr>
          <w:ilvl w:val="0"/>
          <w:numId w:val="10"/>
        </w:numPr>
        <w:rPr>
          <w:rFonts w:asciiTheme="majorHAnsi" w:eastAsia="Times New Roman" w:hAnsiTheme="majorHAnsi"/>
        </w:rPr>
      </w:pPr>
      <w:r w:rsidRPr="00574A6A">
        <w:rPr>
          <w:rFonts w:asciiTheme="majorHAnsi" w:eastAsia="Times New Roman" w:hAnsiTheme="majorHAnsi"/>
        </w:rPr>
        <w:t>¿Cuál son las entropías de la imagen original</w:t>
      </w:r>
      <w:r>
        <w:rPr>
          <w:rFonts w:asciiTheme="majorHAnsi" w:eastAsia="Times New Roman" w:hAnsiTheme="majorHAnsi"/>
        </w:rPr>
        <w:t>, de la imagen de diferencias y de la imagen (diferencias+256) módulo 256 ?</w:t>
      </w:r>
      <w:r w:rsidRPr="00574A6A">
        <w:rPr>
          <w:rFonts w:asciiTheme="majorHAnsi" w:eastAsia="Times New Roman" w:hAnsiTheme="majorHAnsi"/>
        </w:rPr>
        <w:t xml:space="preserve"> </w:t>
      </w:r>
    </w:p>
    <w:p w14:paraId="0ABBEAA2" w14:textId="77777777" w:rsidR="00E735EC"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C</w:t>
      </w:r>
      <w:r w:rsidRPr="00574A6A">
        <w:rPr>
          <w:rFonts w:asciiTheme="majorHAnsi" w:eastAsia="Times New Roman" w:hAnsiTheme="majorHAnsi"/>
        </w:rPr>
        <w:t xml:space="preserve">ompáralas y explica el resultado </w:t>
      </w:r>
    </w:p>
    <w:p w14:paraId="6624F2A9" w14:textId="77777777" w:rsidR="00E735EC" w:rsidRPr="009547EA"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 xml:space="preserve">Si hubiese codificado las diferencias usando (diferencias+256) módulo 256, </w:t>
      </w:r>
      <w:r w:rsidRPr="009547EA">
        <w:rPr>
          <w:rFonts w:asciiTheme="majorHAnsi" w:eastAsia="Times New Roman" w:hAnsiTheme="majorHAnsi"/>
        </w:rPr>
        <w:t>¿podrías con esta codificación de las diferencias reconstruir la señal original?</w:t>
      </w:r>
    </w:p>
    <w:p w14:paraId="327E24DF" w14:textId="77777777" w:rsidR="00E735EC" w:rsidRDefault="00E735EC" w:rsidP="00E735EC">
      <w:pPr>
        <w:rPr>
          <w:rFonts w:asciiTheme="majorHAnsi" w:hAnsiTheme="majorHAnsi"/>
          <w:color w:val="FF0000"/>
          <w:u w:val="single"/>
        </w:rPr>
      </w:pPr>
    </w:p>
    <w:p w14:paraId="2C5952EF" w14:textId="77777777"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14:paraId="79CF5F15" w14:textId="77777777" w:rsidR="00574A6A" w:rsidRDefault="00574A6A" w:rsidP="008E326E">
      <w:pPr>
        <w:jc w:val="center"/>
        <w:rPr>
          <w:rFonts w:asciiTheme="majorHAnsi" w:eastAsia="Times New Roman" w:hAnsiTheme="majorHAnsi"/>
        </w:rPr>
      </w:pPr>
    </w:p>
    <w:p w14:paraId="237F94AD" w14:textId="77777777" w:rsidR="00774BED" w:rsidRPr="003C3E2A" w:rsidRDefault="003C3E2A" w:rsidP="008E326E">
      <w:pPr>
        <w:rPr>
          <w:rFonts w:asciiTheme="majorHAnsi" w:eastAsia="Times New Roman" w:hAnsiTheme="majorHAnsi"/>
          <w:b/>
          <w:color w:val="FF0000"/>
        </w:rPr>
      </w:pPr>
      <w:r w:rsidRPr="003C3E2A">
        <w:rPr>
          <w:rFonts w:asciiTheme="majorHAnsi" w:eastAsia="Times New Roman" w:hAnsiTheme="majorHAnsi"/>
          <w:b/>
          <w:color w:val="FF0000"/>
        </w:rPr>
        <w:t>Paso 1</w:t>
      </w:r>
      <w:r w:rsidR="00574A6A">
        <w:rPr>
          <w:rFonts w:asciiTheme="majorHAnsi" w:eastAsia="Times New Roman" w:hAnsiTheme="majorHAnsi"/>
          <w:b/>
          <w:color w:val="FF0000"/>
        </w:rPr>
        <w:t>9</w:t>
      </w:r>
    </w:p>
    <w:p w14:paraId="707787FD" w14:textId="77777777" w:rsidR="00574A6A" w:rsidRDefault="00774BED" w:rsidP="00774BED">
      <w:pPr>
        <w:rPr>
          <w:rFonts w:asciiTheme="majorHAnsi" w:eastAsia="Times New Roman" w:hAnsiTheme="majorHAnsi"/>
        </w:rPr>
      </w:pPr>
      <w:r w:rsidRPr="00774BED">
        <w:rPr>
          <w:rFonts w:asciiTheme="majorHAnsi" w:eastAsia="Times New Roman" w:hAnsiTheme="majorHAnsi"/>
        </w:rPr>
        <w:t xml:space="preserve">Supongamos que tenemos una fuente que obtiene palabras de cuatro letras. Supongamos además que las letras son generadas aleatoriamente suponiendo una distribución uniforme sobre las </w:t>
      </w:r>
      <w:r w:rsidR="00574A6A">
        <w:rPr>
          <w:rFonts w:asciiTheme="majorHAnsi" w:eastAsia="Times New Roman" w:hAnsiTheme="majorHAnsi"/>
        </w:rPr>
        <w:t xml:space="preserve">27 </w:t>
      </w:r>
      <w:r w:rsidRPr="00774BED">
        <w:rPr>
          <w:rFonts w:asciiTheme="majorHAnsi" w:eastAsia="Times New Roman" w:hAnsiTheme="majorHAnsi"/>
        </w:rPr>
        <w:t>letras del abecedario. ¿Cuántos bits necesitaríamos en media para representar</w:t>
      </w:r>
      <w:r w:rsidR="003C3E2A">
        <w:rPr>
          <w:rFonts w:asciiTheme="majorHAnsi" w:eastAsia="Times New Roman" w:hAnsiTheme="majorHAnsi"/>
        </w:rPr>
        <w:t xml:space="preserve"> </w:t>
      </w:r>
      <w:r w:rsidR="00C14A34">
        <w:rPr>
          <w:rFonts w:asciiTheme="majorHAnsi" w:eastAsia="Times New Roman" w:hAnsiTheme="majorHAnsi"/>
        </w:rPr>
        <w:t>cada palabra de cuatro letras?</w:t>
      </w:r>
    </w:p>
    <w:p w14:paraId="34A8D844" w14:textId="77777777"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14:paraId="4C7D7D26" w14:textId="77777777" w:rsidR="003B4B87" w:rsidRDefault="003B4B87" w:rsidP="00774BED">
      <w:pPr>
        <w:rPr>
          <w:rFonts w:asciiTheme="majorHAnsi" w:eastAsia="Times New Roman" w:hAnsiTheme="majorHAnsi"/>
          <w:b/>
        </w:rPr>
      </w:pPr>
    </w:p>
    <w:p w14:paraId="0536E97C" w14:textId="77777777" w:rsidR="003B4B87" w:rsidRDefault="003B4B87" w:rsidP="00774BED">
      <w:pPr>
        <w:rPr>
          <w:rFonts w:asciiTheme="majorHAnsi" w:eastAsia="Times New Roman" w:hAnsiTheme="majorHAnsi"/>
          <w:b/>
        </w:rPr>
      </w:pPr>
    </w:p>
    <w:sectPr w:rsidR="003B4B87" w:rsidSect="00F530E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4A0"/>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8754F2"/>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9917C0"/>
    <w:multiLevelType w:val="hybridMultilevel"/>
    <w:tmpl w:val="961879DA"/>
    <w:lvl w:ilvl="0" w:tplc="EC6A6442">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1E2D19"/>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C15152"/>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252525"/>
    <w:multiLevelType w:val="hybridMultilevel"/>
    <w:tmpl w:val="B3F44B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3759"/>
    <w:multiLevelType w:val="hybridMultilevel"/>
    <w:tmpl w:val="053053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3332A3"/>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176628"/>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F77E4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E922F8B"/>
    <w:multiLevelType w:val="hybridMultilevel"/>
    <w:tmpl w:val="480EB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2E6229"/>
    <w:multiLevelType w:val="hybridMultilevel"/>
    <w:tmpl w:val="9586E4D0"/>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1650459"/>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171180"/>
    <w:multiLevelType w:val="hybridMultilevel"/>
    <w:tmpl w:val="0D4EABD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1C1718"/>
    <w:multiLevelType w:val="hybridMultilevel"/>
    <w:tmpl w:val="A26205A6"/>
    <w:lvl w:ilvl="0" w:tplc="0C0A000F">
      <w:start w:val="1"/>
      <w:numFmt w:val="decimal"/>
      <w:lvlText w:val="%1."/>
      <w:lvlJc w:val="left"/>
      <w:pPr>
        <w:ind w:left="720" w:hanging="360"/>
      </w:pPr>
      <w:rPr>
        <w:rFonts w:eastAsia="Times New Roman" w:hint="default"/>
        <w:color w:val="auto"/>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4372F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3"/>
  </w:num>
  <w:num w:numId="5">
    <w:abstractNumId w:val="11"/>
  </w:num>
  <w:num w:numId="6">
    <w:abstractNumId w:val="0"/>
  </w:num>
  <w:num w:numId="7">
    <w:abstractNumId w:val="8"/>
  </w:num>
  <w:num w:numId="8">
    <w:abstractNumId w:val="13"/>
  </w:num>
  <w:num w:numId="9">
    <w:abstractNumId w:val="4"/>
  </w:num>
  <w:num w:numId="10">
    <w:abstractNumId w:val="7"/>
  </w:num>
  <w:num w:numId="11">
    <w:abstractNumId w:val="1"/>
  </w:num>
  <w:num w:numId="12">
    <w:abstractNumId w:val="9"/>
  </w:num>
  <w:num w:numId="13">
    <w:abstractNumId w:val="6"/>
  </w:num>
  <w:num w:numId="14">
    <w:abstractNumId w:val="2"/>
  </w:num>
  <w:num w:numId="15">
    <w:abstractNumId w:val="14"/>
  </w:num>
  <w:num w:numId="16">
    <w:abstractNumId w:val="12"/>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Gangoso Klock">
    <w15:presenceInfo w15:providerId="Windows Live" w15:userId="b2b39358a03d1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4FD"/>
    <w:rsid w:val="00032FBD"/>
    <w:rsid w:val="00063A80"/>
    <w:rsid w:val="00066B22"/>
    <w:rsid w:val="00081243"/>
    <w:rsid w:val="00086CD0"/>
    <w:rsid w:val="000879F1"/>
    <w:rsid w:val="00107D10"/>
    <w:rsid w:val="00111332"/>
    <w:rsid w:val="001446F3"/>
    <w:rsid w:val="00172E0A"/>
    <w:rsid w:val="001819DE"/>
    <w:rsid w:val="001835E7"/>
    <w:rsid w:val="001A06FA"/>
    <w:rsid w:val="001B4A5C"/>
    <w:rsid w:val="001C0412"/>
    <w:rsid w:val="001D6746"/>
    <w:rsid w:val="001E2851"/>
    <w:rsid w:val="001E2B67"/>
    <w:rsid w:val="00251D5F"/>
    <w:rsid w:val="00273261"/>
    <w:rsid w:val="00293920"/>
    <w:rsid w:val="002C30FC"/>
    <w:rsid w:val="0033046E"/>
    <w:rsid w:val="003745E8"/>
    <w:rsid w:val="00375158"/>
    <w:rsid w:val="003B4B87"/>
    <w:rsid w:val="003C3E2A"/>
    <w:rsid w:val="003C55B4"/>
    <w:rsid w:val="003E14DC"/>
    <w:rsid w:val="003E443B"/>
    <w:rsid w:val="004332DC"/>
    <w:rsid w:val="00472EC3"/>
    <w:rsid w:val="004769DD"/>
    <w:rsid w:val="0049090A"/>
    <w:rsid w:val="004F2D5B"/>
    <w:rsid w:val="00574A6A"/>
    <w:rsid w:val="00581E9D"/>
    <w:rsid w:val="00592AE8"/>
    <w:rsid w:val="00651177"/>
    <w:rsid w:val="00674C2E"/>
    <w:rsid w:val="006A0FAF"/>
    <w:rsid w:val="006A108C"/>
    <w:rsid w:val="006A3362"/>
    <w:rsid w:val="006B1FF4"/>
    <w:rsid w:val="006C796A"/>
    <w:rsid w:val="007071D7"/>
    <w:rsid w:val="00743C4E"/>
    <w:rsid w:val="00774BED"/>
    <w:rsid w:val="007A30F4"/>
    <w:rsid w:val="007B3543"/>
    <w:rsid w:val="007B7448"/>
    <w:rsid w:val="007D1D0B"/>
    <w:rsid w:val="007E6F1C"/>
    <w:rsid w:val="00884EA8"/>
    <w:rsid w:val="008B2A27"/>
    <w:rsid w:val="008E326E"/>
    <w:rsid w:val="008E3F33"/>
    <w:rsid w:val="008F2180"/>
    <w:rsid w:val="008F6CD5"/>
    <w:rsid w:val="00901A1F"/>
    <w:rsid w:val="0090589F"/>
    <w:rsid w:val="0092746F"/>
    <w:rsid w:val="00933200"/>
    <w:rsid w:val="0098610D"/>
    <w:rsid w:val="009F09AB"/>
    <w:rsid w:val="00A014FD"/>
    <w:rsid w:val="00A42108"/>
    <w:rsid w:val="00A536E6"/>
    <w:rsid w:val="00A86DBE"/>
    <w:rsid w:val="00AA00BC"/>
    <w:rsid w:val="00AD38E0"/>
    <w:rsid w:val="00AF2351"/>
    <w:rsid w:val="00B119BF"/>
    <w:rsid w:val="00BF3D89"/>
    <w:rsid w:val="00C02722"/>
    <w:rsid w:val="00C14A34"/>
    <w:rsid w:val="00C414FD"/>
    <w:rsid w:val="00C76264"/>
    <w:rsid w:val="00C76E9E"/>
    <w:rsid w:val="00C907F1"/>
    <w:rsid w:val="00CD3C0D"/>
    <w:rsid w:val="00D01760"/>
    <w:rsid w:val="00DC2A79"/>
    <w:rsid w:val="00DF4903"/>
    <w:rsid w:val="00E3346B"/>
    <w:rsid w:val="00E735EC"/>
    <w:rsid w:val="00E9644C"/>
    <w:rsid w:val="00ED06A7"/>
    <w:rsid w:val="00EE0A9E"/>
    <w:rsid w:val="00F0093A"/>
    <w:rsid w:val="00F059D3"/>
    <w:rsid w:val="00F2613E"/>
    <w:rsid w:val="00F530EE"/>
    <w:rsid w:val="00F62EB3"/>
    <w:rsid w:val="00F85530"/>
    <w:rsid w:val="00FE01C5"/>
    <w:rsid w:val="00FE2125"/>
    <w:rsid w:val="00FE26B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FA1DA"/>
  <w14:defaultImageDpi w14:val="330"/>
  <w15:docId w15:val="{1D670CCD-A353-481F-A5A9-515BFF06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A"/>
    <w:pPr>
      <w:spacing w:after="200" w:line="276" w:lineRule="auto"/>
      <w:jc w:val="both"/>
    </w:pPr>
    <w:rPr>
      <w:sz w:val="22"/>
      <w:szCs w:val="22"/>
      <w:lang w:val="es-ES"/>
    </w:rPr>
  </w:style>
  <w:style w:type="paragraph" w:styleId="Ttulo1">
    <w:name w:val="heading 1"/>
    <w:basedOn w:val="Normal"/>
    <w:next w:val="Normal"/>
    <w:link w:val="Ttulo1Car"/>
    <w:uiPriority w:val="9"/>
    <w:qFormat/>
    <w:rsid w:val="0049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4FD"/>
    <w:rPr>
      <w:color w:val="0000FF" w:themeColor="hyperlink"/>
      <w:u w:val="single"/>
    </w:rPr>
  </w:style>
  <w:style w:type="character" w:styleId="Hipervnculovisitado">
    <w:name w:val="FollowedHyperlink"/>
    <w:basedOn w:val="Fuentedeprrafopredeter"/>
    <w:uiPriority w:val="99"/>
    <w:semiHidden/>
    <w:unhideWhenUsed/>
    <w:rsid w:val="00A014FD"/>
    <w:rPr>
      <w:color w:val="800080" w:themeColor="followedHyperlink"/>
      <w:u w:val="single"/>
    </w:rPr>
  </w:style>
  <w:style w:type="character" w:customStyle="1" w:styleId="Ttulo1Car">
    <w:name w:val="Título 1 Car"/>
    <w:basedOn w:val="Fuentedeprrafopredeter"/>
    <w:link w:val="Ttulo1"/>
    <w:uiPriority w:val="9"/>
    <w:rsid w:val="0049090A"/>
    <w:rPr>
      <w:rFonts w:asciiTheme="majorHAnsi" w:eastAsiaTheme="majorEastAsia" w:hAnsiTheme="majorHAnsi" w:cstheme="majorBidi"/>
      <w:b/>
      <w:bCs/>
      <w:color w:val="365F91" w:themeColor="accent1" w:themeShade="BF"/>
      <w:sz w:val="28"/>
      <w:szCs w:val="28"/>
      <w:lang w:val="es-ES"/>
    </w:rPr>
  </w:style>
  <w:style w:type="paragraph" w:styleId="Ttulo">
    <w:name w:val="Title"/>
    <w:basedOn w:val="Normal"/>
    <w:next w:val="Normal"/>
    <w:link w:val="TtuloCar"/>
    <w:uiPriority w:val="10"/>
    <w:qFormat/>
    <w:rsid w:val="0049090A"/>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9090A"/>
    <w:rPr>
      <w:rFonts w:asciiTheme="majorHAnsi" w:eastAsiaTheme="majorEastAsia" w:hAnsiTheme="majorHAnsi" w:cstheme="majorBidi"/>
      <w:color w:val="17365D" w:themeColor="text2" w:themeShade="BF"/>
      <w:spacing w:val="5"/>
      <w:kern w:val="28"/>
      <w:sz w:val="52"/>
      <w:szCs w:val="52"/>
      <w:lang w:val="es-ES"/>
    </w:rPr>
  </w:style>
  <w:style w:type="paragraph" w:styleId="Prrafodelista">
    <w:name w:val="List Paragraph"/>
    <w:basedOn w:val="Normal"/>
    <w:uiPriority w:val="34"/>
    <w:qFormat/>
    <w:rsid w:val="0049090A"/>
    <w:pPr>
      <w:ind w:left="720"/>
      <w:contextualSpacing/>
    </w:pPr>
  </w:style>
  <w:style w:type="paragraph" w:customStyle="1" w:styleId="cdigo">
    <w:name w:val="código"/>
    <w:basedOn w:val="Normal"/>
    <w:link w:val="cdigoCar"/>
    <w:qFormat/>
    <w:rsid w:val="0049090A"/>
    <w:pPr>
      <w:jc w:val="left"/>
    </w:pPr>
    <w:rPr>
      <w:rFonts w:ascii="Consolas" w:hAnsi="Consolas" w:cs="Consolas"/>
      <w:sz w:val="20"/>
      <w:szCs w:val="20"/>
    </w:rPr>
  </w:style>
  <w:style w:type="character" w:customStyle="1" w:styleId="cdigoCar">
    <w:name w:val="código Car"/>
    <w:basedOn w:val="Fuentedeprrafopredeter"/>
    <w:link w:val="cdigo"/>
    <w:rsid w:val="0049090A"/>
    <w:rPr>
      <w:rFonts w:ascii="Consolas" w:hAnsi="Consolas" w:cs="Consolas"/>
      <w:sz w:val="20"/>
      <w:szCs w:val="20"/>
      <w:lang w:val="es-ES"/>
    </w:rPr>
  </w:style>
  <w:style w:type="paragraph" w:styleId="Cita">
    <w:name w:val="Quote"/>
    <w:basedOn w:val="Normal"/>
    <w:next w:val="Normal"/>
    <w:link w:val="CitaCar"/>
    <w:uiPriority w:val="29"/>
    <w:qFormat/>
    <w:rsid w:val="001B4A5C"/>
    <w:rPr>
      <w:i/>
      <w:iCs/>
      <w:color w:val="000000" w:themeColor="text1"/>
    </w:rPr>
  </w:style>
  <w:style w:type="character" w:customStyle="1" w:styleId="CitaCar">
    <w:name w:val="Cita Car"/>
    <w:basedOn w:val="Fuentedeprrafopredeter"/>
    <w:link w:val="Cita"/>
    <w:uiPriority w:val="29"/>
    <w:rsid w:val="001B4A5C"/>
    <w:rPr>
      <w:i/>
      <w:iCs/>
      <w:color w:val="000000" w:themeColor="text1"/>
      <w:sz w:val="22"/>
      <w:szCs w:val="22"/>
      <w:lang w:val="es-ES"/>
    </w:rPr>
  </w:style>
  <w:style w:type="paragraph" w:styleId="Textodeglobo">
    <w:name w:val="Balloon Text"/>
    <w:basedOn w:val="Normal"/>
    <w:link w:val="TextodegloboCar"/>
    <w:uiPriority w:val="99"/>
    <w:semiHidden/>
    <w:unhideWhenUsed/>
    <w:rsid w:val="00774B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4BED"/>
    <w:rPr>
      <w:rFonts w:ascii="Lucida Grande" w:hAnsi="Lucida Grande" w:cs="Lucida Grande"/>
      <w:sz w:val="18"/>
      <w:szCs w:val="18"/>
      <w:lang w:val="es-ES"/>
    </w:rPr>
  </w:style>
  <w:style w:type="character" w:styleId="VariableHTML">
    <w:name w:val="HTML Variable"/>
    <w:basedOn w:val="Fuentedeprrafopredeter"/>
    <w:uiPriority w:val="99"/>
    <w:semiHidden/>
    <w:unhideWhenUsed/>
    <w:rsid w:val="00774BED"/>
    <w:rPr>
      <w:i/>
      <w:iCs/>
    </w:rPr>
  </w:style>
  <w:style w:type="character" w:styleId="Textoennegrita">
    <w:name w:val="Strong"/>
    <w:basedOn w:val="Fuentedeprrafopredeter"/>
    <w:uiPriority w:val="22"/>
    <w:qFormat/>
    <w:rsid w:val="00774BED"/>
    <w:rPr>
      <w:b/>
      <w:bCs/>
    </w:rPr>
  </w:style>
  <w:style w:type="table" w:styleId="Tablaconcuadrcula">
    <w:name w:val="Table Grid"/>
    <w:basedOn w:val="Tablanormal"/>
    <w:uiPriority w:val="59"/>
    <w:rsid w:val="00107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55021-CE3D-4D16-BB38-2D743B92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10</Pages>
  <Words>2051</Words>
  <Characters>11284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Jorge Gangoso Klock</cp:lastModifiedBy>
  <cp:revision>21</cp:revision>
  <cp:lastPrinted>2019-10-01T09:47:00Z</cp:lastPrinted>
  <dcterms:created xsi:type="dcterms:W3CDTF">2015-10-07T07:12:00Z</dcterms:created>
  <dcterms:modified xsi:type="dcterms:W3CDTF">2021-10-24T01:19:00Z</dcterms:modified>
</cp:coreProperties>
</file>