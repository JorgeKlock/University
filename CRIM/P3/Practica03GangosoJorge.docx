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58F4" w14:textId="77777777" w:rsidR="006B3E1E" w:rsidRPr="006B3E1E" w:rsidRDefault="00717ECA" w:rsidP="006B3E1E">
      <w:pPr>
        <w:pStyle w:val="Ttulo"/>
      </w:pPr>
      <w:r>
        <w:t>Guio</w:t>
      </w:r>
      <w:r w:rsidR="00E74AD7">
        <w:t>n III</w:t>
      </w:r>
      <w:r w:rsidR="00A953A5">
        <w:t>: Compresión sin pérdida</w:t>
      </w:r>
      <w:r w:rsidR="006B3E1E">
        <w:br/>
      </w:r>
      <w:r w:rsidR="006F5214">
        <w:t>Codificación Aritmética</w:t>
      </w:r>
    </w:p>
    <w:p w14:paraId="6B2450F2" w14:textId="77777777" w:rsidR="00441525" w:rsidRPr="00D61020" w:rsidRDefault="00441525" w:rsidP="00441525">
      <w:pPr>
        <w:rPr>
          <w:rFonts w:eastAsia="Times New Roman"/>
          <w:color w:val="FF0000"/>
          <w:sz w:val="40"/>
          <w:szCs w:val="40"/>
        </w:rPr>
      </w:pPr>
      <w:r w:rsidRPr="00A1183D">
        <w:rPr>
          <w:rFonts w:eastAsia="Times New Roman"/>
          <w:color w:val="FF0000"/>
          <w:sz w:val="40"/>
          <w:szCs w:val="40"/>
        </w:rPr>
        <w:t>Información sobre la entrega de la práctica</w:t>
      </w:r>
    </w:p>
    <w:p w14:paraId="6B42389E" w14:textId="77777777" w:rsidR="00717ECA" w:rsidRPr="000C2C21" w:rsidRDefault="00717ECA" w:rsidP="00717ECA">
      <w:r w:rsidRPr="000C2C21">
        <w:t xml:space="preserve">Las prácticas se entregarán en un único fichero comprimido </w:t>
      </w:r>
      <w:r>
        <w:t>Practica03</w:t>
      </w:r>
      <w:r w:rsidRPr="000C2C21">
        <w:t>ApellidoNombre.zip. El fichero contendrá:</w:t>
      </w:r>
    </w:p>
    <w:p w14:paraId="6682E408" w14:textId="77777777" w:rsidR="00717ECA" w:rsidRPr="000C2C21" w:rsidRDefault="00717ECA" w:rsidP="00717ECA">
      <w:pPr>
        <w:pStyle w:val="Prrafodelista"/>
        <w:numPr>
          <w:ilvl w:val="0"/>
          <w:numId w:val="23"/>
        </w:numPr>
      </w:pPr>
      <w:r w:rsidRPr="000C2C21">
        <w:t>Las funciones de Matlab a realizar en ficheros .m con los nombres de las funciones que se indiquen en el guion.</w:t>
      </w:r>
    </w:p>
    <w:p w14:paraId="4672F0A1" w14:textId="77777777" w:rsidR="00717ECA" w:rsidRPr="000C2C21" w:rsidRDefault="00717ECA" w:rsidP="00717ECA">
      <w:pPr>
        <w:pStyle w:val="Prrafodelista"/>
        <w:numPr>
          <w:ilvl w:val="0"/>
          <w:numId w:val="23"/>
        </w:numPr>
      </w:pPr>
      <w:r w:rsidRPr="000C2C21">
        <w:t xml:space="preserve">Los trozos de código a realizar, que se entregarán todos en los pasos correspondientes de un único fichero .m llamado </w:t>
      </w:r>
      <w:r>
        <w:t>Practica03</w:t>
      </w:r>
      <w:r w:rsidRPr="000C2C21">
        <w:t xml:space="preserve">ApellidoNombre.m . Este fichero lo crearás modificando el fichero .m </w:t>
      </w:r>
      <w:r>
        <w:t>Practica03</w:t>
      </w:r>
      <w:r w:rsidRPr="000C2C21">
        <w:t>MolinaRafael.m en el servidor.</w:t>
      </w:r>
    </w:p>
    <w:p w14:paraId="428635A4" w14:textId="77777777" w:rsidR="00717ECA" w:rsidRPr="000C2C21" w:rsidRDefault="00717ECA" w:rsidP="00717ECA">
      <w:pPr>
        <w:pStyle w:val="Prrafodelista"/>
        <w:numPr>
          <w:ilvl w:val="0"/>
          <w:numId w:val="23"/>
        </w:numPr>
      </w:pPr>
      <w:r w:rsidRPr="000C2C21">
        <w:t xml:space="preserve">Las discusiones y respuestas solicitadas en el guion  se entregarán en un único fichero pdf. El nombre del fichero será </w:t>
      </w:r>
      <w:r>
        <w:t>Practica03</w:t>
      </w:r>
      <w:r w:rsidRPr="000C2C21">
        <w:t>ApellidoNombre.pdf. Lo construirás editando Practica0</w:t>
      </w:r>
      <w:r>
        <w:t>3</w:t>
      </w:r>
      <w:r w:rsidRPr="000C2C21">
        <w:t xml:space="preserve">MolinaRafael.doc y salvándolo en formato pdf. </w:t>
      </w:r>
    </w:p>
    <w:p w14:paraId="31C4B6A9" w14:textId="77777777" w:rsidR="00441525" w:rsidRDefault="00441525" w:rsidP="00441525">
      <w:pPr>
        <w:pStyle w:val="Ttulo"/>
        <w:pBdr>
          <w:bottom w:val="single" w:sz="8" w:space="0" w:color="4F81BD" w:themeColor="accent1"/>
        </w:pBdr>
      </w:pPr>
      <w:r>
        <w:t xml:space="preserve">                                    </w:t>
      </w:r>
    </w:p>
    <w:p w14:paraId="62A04251" w14:textId="77777777" w:rsidR="00E63934" w:rsidRDefault="00E63934" w:rsidP="00E63934">
      <w:pPr>
        <w:pStyle w:val="Ttulo1"/>
      </w:pPr>
      <w:r w:rsidRPr="00A953A5">
        <w:t>Codificación</w:t>
      </w:r>
      <w:r>
        <w:t xml:space="preserve"> aritmética</w:t>
      </w:r>
    </w:p>
    <w:p w14:paraId="391CFDDC" w14:textId="77777777" w:rsidR="00BE6938" w:rsidRPr="00BE6938" w:rsidRDefault="00BE6938" w:rsidP="00BE6938"/>
    <w:p w14:paraId="2843B1FF" w14:textId="77777777" w:rsidR="00E63934" w:rsidRDefault="00E63934" w:rsidP="00E63934">
      <w:r>
        <w:t xml:space="preserve">En este apartado estudiaremos la codificación aritmética, un método que, al igual que la codificación Huffman, </w:t>
      </w:r>
      <w:r w:rsidR="00BE6938">
        <w:t>pretende</w:t>
      </w:r>
      <w:r>
        <w:t xml:space="preserve"> reducir el número medio de bits requeridos para representar un símbolo pero que, a diferencia de ésta, permite representar símbolos con un número de bits fraccionario. </w:t>
      </w:r>
      <w:r w:rsidR="00236B3B">
        <w:t xml:space="preserve">Observa que para </w:t>
      </w:r>
      <w:r w:rsidR="00BE6938">
        <w:t xml:space="preserve">que el número de bits correspondientes a un símbolo </w:t>
      </w:r>
      <w:r w:rsidR="002A45A9">
        <w:t>sea fra</w:t>
      </w:r>
      <w:r w:rsidR="00D61020">
        <w:t>c</w:t>
      </w:r>
      <w:r w:rsidR="002A45A9">
        <w:t xml:space="preserve">cionario </w:t>
      </w:r>
      <w:r w:rsidR="00BE6938">
        <w:t>utilizando Huffman</w:t>
      </w:r>
      <w:r w:rsidR="00236B3B">
        <w:t xml:space="preserve"> necesitamos </w:t>
      </w:r>
      <w:r w:rsidR="00BE6938">
        <w:t>codificar conjuntamente</w:t>
      </w:r>
      <w:r w:rsidR="00236B3B">
        <w:t xml:space="preserve"> pares, tripletas, etc de símbolos</w:t>
      </w:r>
      <w:r w:rsidR="002A45A9">
        <w:t>,</w:t>
      </w:r>
      <w:r w:rsidR="00BE6938">
        <w:t xml:space="preserve"> con los problemas de requerimiento adicional de espacio que esto genera. </w:t>
      </w:r>
    </w:p>
    <w:p w14:paraId="48104BA5" w14:textId="77777777" w:rsidR="00BE6938" w:rsidRDefault="00BE6938" w:rsidP="00E63934">
      <w:r>
        <w:t>Además del material que veremos en esta práctica te recomendamos que visites la</w:t>
      </w:r>
      <w:r w:rsidR="00E63934">
        <w:t xml:space="preserve"> codificación aritmética de </w:t>
      </w:r>
      <w:hyperlink r:id="rId8" w:history="1">
        <w:r w:rsidR="00E63934">
          <w:rPr>
            <w:rStyle w:val="Hipervnculo"/>
          </w:rPr>
          <w:t>Michael Dipperstein</w:t>
        </w:r>
      </w:hyperlink>
      <w:r w:rsidR="00E63934">
        <w:t xml:space="preserve">. </w:t>
      </w:r>
      <w:r>
        <w:t>Puedes usar</w:t>
      </w:r>
      <w:r w:rsidR="00E63934">
        <w:t xml:space="preserve"> el </w:t>
      </w:r>
      <w:r w:rsidR="00E63934" w:rsidRPr="006F0365">
        <w:t>código en C</w:t>
      </w:r>
      <w:r w:rsidR="00E63934">
        <w:t xml:space="preserve"> de codificación aritmética de </w:t>
      </w:r>
      <w:hyperlink r:id="rId9" w:history="1">
        <w:r w:rsidR="00E63934">
          <w:rPr>
            <w:rStyle w:val="Hipervnculo"/>
          </w:rPr>
          <w:t>Michael Dipperstein</w:t>
        </w:r>
      </w:hyperlink>
      <w:r w:rsidR="00E63934">
        <w:t xml:space="preserve"> para estudiar el funcionamiento práctico de la codificación aritmética mediante la realiza</w:t>
      </w:r>
      <w:r>
        <w:t>ción de una serie de ejercicios o el código de las correspodientes funciones de Matlab que ahora veremos.</w:t>
      </w:r>
    </w:p>
    <w:p w14:paraId="3432C1C6" w14:textId="77777777" w:rsidR="00BE6938" w:rsidRDefault="00BE6938" w:rsidP="00E63934">
      <w:r>
        <w:t>Por último antes de realizar algunos ejemplos observa que para saber cu</w:t>
      </w:r>
      <w:r w:rsidR="00717ECA">
        <w:t>á</w:t>
      </w:r>
      <w:r>
        <w:t>ndo hemos terminado de decodificar todos los datos podemos</w:t>
      </w:r>
      <w:r w:rsidR="002A45A9">
        <w:t>,</w:t>
      </w:r>
      <w:r>
        <w:t xml:space="preserve"> bien</w:t>
      </w:r>
      <w:r w:rsidR="00717ECA">
        <w:t xml:space="preserve"> podemos</w:t>
      </w:r>
      <w:r>
        <w:t xml:space="preserve"> indicar el número de elementos que vamos a codificar o introducir  </w:t>
      </w:r>
      <w:r w:rsidR="002A45A9">
        <w:t>un símbolo adicional (</w:t>
      </w:r>
      <w:r w:rsidR="002A45A9" w:rsidRPr="002A45A9">
        <w:rPr>
          <w:b/>
        </w:rPr>
        <w:t>EOF</w:t>
      </w:r>
      <w:r w:rsidR="002A45A9">
        <w:t>) que sólo aparece una sola vez y que se incluye en la codificación de la secuencia. En</w:t>
      </w:r>
      <w:r w:rsidR="00FC04E6">
        <w:t xml:space="preserve"> la decodificación de la secuenci</w:t>
      </w:r>
      <w:r w:rsidR="002A45A9">
        <w:t>a, la aparición de este símbolo indica que hemos terminado.</w:t>
      </w:r>
    </w:p>
    <w:p w14:paraId="1A4091B0" w14:textId="77777777" w:rsidR="00317305" w:rsidRDefault="00317305" w:rsidP="00E63934"/>
    <w:p w14:paraId="3A21CEBA" w14:textId="77777777" w:rsidR="00317305" w:rsidRPr="00E8282D" w:rsidRDefault="00317305" w:rsidP="00E8282D">
      <w:pPr>
        <w:pStyle w:val="Ttulo1"/>
        <w:rPr>
          <w:rFonts w:asciiTheme="minorHAnsi" w:eastAsiaTheme="minorEastAsia" w:hAnsiTheme="minorHAnsi" w:cstheme="minorBidi"/>
          <w:b w:val="0"/>
          <w:bCs w:val="0"/>
          <w:color w:val="auto"/>
          <w:sz w:val="22"/>
          <w:szCs w:val="22"/>
        </w:rPr>
      </w:pPr>
      <w:r w:rsidRPr="00E8282D">
        <w:rPr>
          <w:rFonts w:asciiTheme="minorHAnsi" w:eastAsiaTheme="minorEastAsia" w:hAnsiTheme="minorHAnsi" w:cstheme="minorBidi"/>
          <w:b w:val="0"/>
          <w:bCs w:val="0"/>
          <w:color w:val="auto"/>
          <w:sz w:val="22"/>
          <w:szCs w:val="22"/>
        </w:rPr>
        <w:lastRenderedPageBreak/>
        <w:t xml:space="preserve">Visita también la página web del curso sobre Multimedia de David Marshall de la Universidad de Bristol </w:t>
      </w:r>
      <w:hyperlink r:id="rId10" w:history="1">
        <w:r w:rsidRPr="00E8282D">
          <w:rPr>
            <w:rStyle w:val="Hipervnculo"/>
            <w:rFonts w:asciiTheme="minorHAnsi" w:eastAsiaTheme="minorEastAsia" w:hAnsiTheme="minorHAnsi" w:cstheme="minorBidi"/>
            <w:b w:val="0"/>
            <w:bCs w:val="0"/>
            <w:sz w:val="22"/>
            <w:szCs w:val="22"/>
          </w:rPr>
          <w:t>http://www.cs.cf.ac.uk/Dave/Multimedia/</w:t>
        </w:r>
      </w:hyperlink>
      <w:r w:rsidRPr="00E8282D">
        <w:rPr>
          <w:rFonts w:asciiTheme="minorHAnsi" w:eastAsiaTheme="minorEastAsia" w:hAnsiTheme="minorHAnsi" w:cstheme="minorBidi"/>
          <w:b w:val="0"/>
          <w:bCs w:val="0"/>
          <w:color w:val="auto"/>
          <w:sz w:val="22"/>
          <w:szCs w:val="22"/>
        </w:rPr>
        <w:t xml:space="preserve"> . En él encontrarás</w:t>
      </w:r>
      <w:r w:rsidR="00E8282D">
        <w:rPr>
          <w:rFonts w:asciiTheme="minorHAnsi" w:eastAsiaTheme="minorEastAsia" w:hAnsiTheme="minorHAnsi" w:cstheme="minorBidi"/>
          <w:b w:val="0"/>
          <w:bCs w:val="0"/>
          <w:color w:val="auto"/>
          <w:sz w:val="22"/>
          <w:szCs w:val="22"/>
        </w:rPr>
        <w:t>,</w:t>
      </w:r>
      <w:r w:rsidRPr="00E8282D">
        <w:rPr>
          <w:rFonts w:asciiTheme="minorHAnsi" w:eastAsiaTheme="minorEastAsia" w:hAnsiTheme="minorHAnsi" w:cstheme="minorBidi"/>
          <w:b w:val="0"/>
          <w:bCs w:val="0"/>
          <w:color w:val="auto"/>
          <w:sz w:val="22"/>
          <w:szCs w:val="22"/>
        </w:rPr>
        <w:t xml:space="preserve"> en la sección </w:t>
      </w:r>
      <w:hyperlink r:id="rId11" w:history="1">
        <w:r w:rsidR="00717ECA" w:rsidRPr="00E8282D">
          <w:rPr>
            <w:rStyle w:val="Hipervnculo"/>
            <w:rFonts w:asciiTheme="minorHAnsi" w:eastAsiaTheme="minorEastAsia" w:hAnsiTheme="minorHAnsi" w:cstheme="minorBidi"/>
            <w:b w:val="0"/>
            <w:bCs w:val="0"/>
            <w:sz w:val="22"/>
            <w:szCs w:val="22"/>
          </w:rPr>
          <w:t>Online Course Notes</w:t>
        </w:r>
      </w:hyperlink>
      <w:r w:rsidR="00E8282D">
        <w:rPr>
          <w:rFonts w:asciiTheme="minorHAnsi" w:eastAsiaTheme="minorEastAsia" w:hAnsiTheme="minorHAnsi" w:cstheme="minorBidi"/>
          <w:b w:val="0"/>
          <w:bCs w:val="0"/>
          <w:color w:val="auto"/>
          <w:sz w:val="22"/>
          <w:szCs w:val="22"/>
        </w:rPr>
        <w:t xml:space="preserve">, </w:t>
      </w:r>
      <w:r w:rsidRPr="00E8282D">
        <w:rPr>
          <w:rFonts w:asciiTheme="minorHAnsi" w:eastAsiaTheme="minorEastAsia" w:hAnsiTheme="minorHAnsi" w:cstheme="minorBidi"/>
          <w:b w:val="0"/>
          <w:bCs w:val="0"/>
          <w:color w:val="auto"/>
          <w:sz w:val="22"/>
          <w:szCs w:val="22"/>
        </w:rPr>
        <w:t xml:space="preserve">pdfs de </w:t>
      </w:r>
      <w:r w:rsidR="00717ECA" w:rsidRPr="00E8282D">
        <w:rPr>
          <w:rFonts w:asciiTheme="minorHAnsi" w:eastAsiaTheme="minorEastAsia" w:hAnsiTheme="minorHAnsi" w:cstheme="minorBidi"/>
          <w:b w:val="0"/>
          <w:bCs w:val="0"/>
          <w:color w:val="auto"/>
          <w:sz w:val="22"/>
          <w:szCs w:val="22"/>
        </w:rPr>
        <w:t>temas interes</w:t>
      </w:r>
      <w:r w:rsidR="00E8282D">
        <w:rPr>
          <w:rFonts w:asciiTheme="minorHAnsi" w:eastAsiaTheme="minorEastAsia" w:hAnsiTheme="minorHAnsi" w:cstheme="minorBidi"/>
          <w:b w:val="0"/>
          <w:bCs w:val="0"/>
          <w:color w:val="auto"/>
          <w:sz w:val="22"/>
          <w:szCs w:val="22"/>
        </w:rPr>
        <w:t>antes relacionados con el curso. E</w:t>
      </w:r>
      <w:r w:rsidR="00717ECA" w:rsidRPr="00E8282D">
        <w:rPr>
          <w:rFonts w:asciiTheme="minorHAnsi" w:eastAsiaTheme="minorEastAsia" w:hAnsiTheme="minorHAnsi" w:cstheme="minorBidi"/>
          <w:b w:val="0"/>
          <w:bCs w:val="0"/>
          <w:color w:val="auto"/>
          <w:sz w:val="22"/>
          <w:szCs w:val="22"/>
        </w:rPr>
        <w:t xml:space="preserve">n la sección </w:t>
      </w:r>
      <w:hyperlink r:id="rId12" w:history="1">
        <w:r w:rsidR="00717ECA" w:rsidRPr="00E8282D">
          <w:rPr>
            <w:rStyle w:val="Hipervnculo"/>
            <w:rFonts w:asciiTheme="minorHAnsi" w:eastAsiaTheme="minorEastAsia" w:hAnsiTheme="minorHAnsi" w:cstheme="minorBidi"/>
            <w:b w:val="0"/>
            <w:bCs w:val="0"/>
            <w:sz w:val="22"/>
            <w:szCs w:val="22"/>
          </w:rPr>
          <w:t>BSc Multimedia (CM3106) Tutorial/Lab Class Notes, Exercises, example Code and Libraries</w:t>
        </w:r>
      </w:hyperlink>
      <w:r w:rsidR="00E8282D">
        <w:rPr>
          <w:rFonts w:asciiTheme="minorHAnsi" w:eastAsiaTheme="minorEastAsia" w:hAnsiTheme="minorHAnsi" w:cstheme="minorBidi"/>
          <w:b w:val="0"/>
          <w:bCs w:val="0"/>
          <w:color w:val="auto"/>
          <w:sz w:val="22"/>
          <w:szCs w:val="22"/>
        </w:rPr>
        <w:t xml:space="preserve"> encontrarás </w:t>
      </w:r>
      <w:r w:rsidRPr="00E8282D">
        <w:rPr>
          <w:rFonts w:asciiTheme="minorHAnsi" w:eastAsiaTheme="minorEastAsia" w:hAnsiTheme="minorHAnsi" w:cstheme="minorBidi"/>
          <w:b w:val="0"/>
          <w:bCs w:val="0"/>
          <w:color w:val="auto"/>
          <w:sz w:val="22"/>
          <w:szCs w:val="22"/>
        </w:rPr>
        <w:t xml:space="preserve">tutoriales y código en Matlab. Mira en particular la clase 7. </w:t>
      </w:r>
      <w:r w:rsidR="00E4144F" w:rsidRPr="00E8282D">
        <w:rPr>
          <w:rFonts w:asciiTheme="minorHAnsi" w:eastAsiaTheme="minorEastAsia" w:hAnsiTheme="minorHAnsi" w:cstheme="minorBidi"/>
          <w:b w:val="0"/>
          <w:bCs w:val="0"/>
          <w:color w:val="auto"/>
          <w:sz w:val="22"/>
          <w:szCs w:val="22"/>
        </w:rPr>
        <w:t>Una copia local de</w:t>
      </w:r>
      <w:r w:rsidRPr="00E8282D">
        <w:rPr>
          <w:rFonts w:asciiTheme="minorHAnsi" w:eastAsiaTheme="minorEastAsia" w:hAnsiTheme="minorHAnsi" w:cstheme="minorBidi"/>
          <w:b w:val="0"/>
          <w:bCs w:val="0"/>
          <w:color w:val="auto"/>
          <w:sz w:val="22"/>
          <w:szCs w:val="22"/>
        </w:rPr>
        <w:t xml:space="preserve"> Basic_compression.zip</w:t>
      </w:r>
      <w:r w:rsidR="00E4144F" w:rsidRPr="00E8282D">
        <w:rPr>
          <w:rFonts w:asciiTheme="minorHAnsi" w:eastAsiaTheme="minorEastAsia" w:hAnsiTheme="minorHAnsi" w:cstheme="minorBidi"/>
          <w:b w:val="0"/>
          <w:bCs w:val="0"/>
          <w:color w:val="auto"/>
          <w:sz w:val="22"/>
          <w:szCs w:val="22"/>
        </w:rPr>
        <w:t xml:space="preserve">, que contiene ficheros .m de Matlab, </w:t>
      </w:r>
      <w:r w:rsidRPr="00E8282D">
        <w:rPr>
          <w:rFonts w:asciiTheme="minorHAnsi" w:eastAsiaTheme="minorEastAsia" w:hAnsiTheme="minorHAnsi" w:cstheme="minorBidi"/>
          <w:b w:val="0"/>
          <w:bCs w:val="0"/>
          <w:color w:val="auto"/>
          <w:sz w:val="22"/>
          <w:szCs w:val="22"/>
        </w:rPr>
        <w:t xml:space="preserve"> l</w:t>
      </w:r>
      <w:r w:rsidR="00E4144F" w:rsidRPr="00E8282D">
        <w:rPr>
          <w:rFonts w:asciiTheme="minorHAnsi" w:eastAsiaTheme="minorEastAsia" w:hAnsiTheme="minorHAnsi" w:cstheme="minorBidi"/>
          <w:b w:val="0"/>
          <w:bCs w:val="0"/>
          <w:color w:val="auto"/>
          <w:sz w:val="22"/>
          <w:szCs w:val="22"/>
        </w:rPr>
        <w:t>a</w:t>
      </w:r>
      <w:r w:rsidRPr="00E8282D">
        <w:rPr>
          <w:rFonts w:asciiTheme="minorHAnsi" w:eastAsiaTheme="minorEastAsia" w:hAnsiTheme="minorHAnsi" w:cstheme="minorBidi"/>
          <w:b w:val="0"/>
          <w:bCs w:val="0"/>
          <w:color w:val="auto"/>
          <w:sz w:val="22"/>
          <w:szCs w:val="22"/>
        </w:rPr>
        <w:t xml:space="preserve"> puedes encontrar en el material de </w:t>
      </w:r>
      <w:r w:rsidR="00DB2C69" w:rsidRPr="00E8282D">
        <w:rPr>
          <w:rFonts w:asciiTheme="minorHAnsi" w:eastAsiaTheme="minorEastAsia" w:hAnsiTheme="minorHAnsi" w:cstheme="minorBidi"/>
          <w:b w:val="0"/>
          <w:bCs w:val="0"/>
          <w:color w:val="auto"/>
          <w:sz w:val="22"/>
          <w:szCs w:val="22"/>
        </w:rPr>
        <w:t>la asignatura</w:t>
      </w:r>
      <w:r w:rsidR="00E8282D">
        <w:rPr>
          <w:rFonts w:asciiTheme="minorHAnsi" w:eastAsiaTheme="minorEastAsia" w:hAnsiTheme="minorHAnsi" w:cstheme="minorBidi"/>
          <w:b w:val="0"/>
          <w:bCs w:val="0"/>
          <w:color w:val="auto"/>
          <w:sz w:val="22"/>
          <w:szCs w:val="22"/>
        </w:rPr>
        <w:t>.</w:t>
      </w:r>
    </w:p>
    <w:p w14:paraId="3E047B7B" w14:textId="77777777" w:rsidR="00E74AD7" w:rsidRDefault="00E74AD7" w:rsidP="00E63934">
      <w:pPr>
        <w:rPr>
          <w:b/>
        </w:rPr>
      </w:pPr>
      <w:bookmarkStart w:id="0" w:name="overview"/>
      <w:bookmarkEnd w:id="0"/>
    </w:p>
    <w:p w14:paraId="4D01E337" w14:textId="77777777" w:rsidR="00E63934" w:rsidRDefault="002A45A9" w:rsidP="00E63934">
      <w:pPr>
        <w:rPr>
          <w:b/>
        </w:rPr>
      </w:pPr>
      <w:r w:rsidRPr="002A45A9">
        <w:rPr>
          <w:b/>
        </w:rPr>
        <w:t>Paso 1</w:t>
      </w:r>
    </w:p>
    <w:p w14:paraId="5C76A466" w14:textId="77777777" w:rsidR="00407A5E" w:rsidRDefault="00D61020" w:rsidP="00E63934">
      <w:r w:rsidRPr="00D61020">
        <w:t xml:space="preserve">Vamos a comenzar con un ejemplo de Matlab. </w:t>
      </w:r>
      <w:r>
        <w:t>Consideremos una fuente con alfabeto {x, y, z}</w:t>
      </w:r>
      <w:r w:rsidR="00407A5E">
        <w:t xml:space="preserve">. </w:t>
      </w:r>
      <w:r w:rsidR="009B4D42">
        <w:t>La fuente ha gen</w:t>
      </w:r>
      <w:r w:rsidR="00407A5E">
        <w:t>erado la secuencia yzxxx que queremos codificar.</w:t>
      </w:r>
      <w:r w:rsidR="00E4144F">
        <w:t xml:space="preserve"> Declaramos el alfabeto y la secuencia observada</w:t>
      </w:r>
    </w:p>
    <w:p w14:paraId="4E8DBAB7" w14:textId="77777777" w:rsidR="002137C3" w:rsidRPr="008B46FF"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8B46FF">
        <w:rPr>
          <w:rFonts w:ascii="Courier New" w:hAnsi="Courier New" w:cs="Courier New"/>
          <w:color w:val="000000"/>
          <w:lang w:val="en-US"/>
        </w:rPr>
        <w:t>close all; clear all; clc;</w:t>
      </w:r>
    </w:p>
    <w:p w14:paraId="2E40DA45" w14:textId="77777777"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2137C3">
        <w:rPr>
          <w:rFonts w:ascii="Courier New" w:hAnsi="Courier New" w:cs="Courier New"/>
          <w:color w:val="000000"/>
        </w:rPr>
        <w:t>alf=['x' 'y' 'z'];</w:t>
      </w:r>
    </w:p>
    <w:p w14:paraId="0902501A" w14:textId="77777777"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2137C3">
        <w:rPr>
          <w:rFonts w:ascii="Courier New" w:hAnsi="Courier New" w:cs="Courier New"/>
          <w:color w:val="000000"/>
        </w:rPr>
        <w:t>seqob=['y' 'z' 'x' 'z' 'z'];</w:t>
      </w:r>
    </w:p>
    <w:p w14:paraId="38C7B06A" w14:textId="77777777" w:rsidR="00407A5E" w:rsidRDefault="00407A5E" w:rsidP="00E63934"/>
    <w:p w14:paraId="5FC7AA79" w14:textId="77777777" w:rsidR="00407A5E" w:rsidRPr="00407A5E" w:rsidRDefault="00407A5E" w:rsidP="00E63934">
      <w:pPr>
        <w:rPr>
          <w:b/>
        </w:rPr>
      </w:pPr>
      <w:r w:rsidRPr="00407A5E">
        <w:rPr>
          <w:b/>
        </w:rPr>
        <w:t>Paso 2</w:t>
      </w:r>
    </w:p>
    <w:p w14:paraId="09E3C73E" w14:textId="77777777" w:rsidR="00D61020" w:rsidRDefault="00407A5E" w:rsidP="00E63934">
      <w:r>
        <w:t>Convertimos la secuencia observada a la secuencia de los índices correspondientes de la matriz del alfabeto</w:t>
      </w:r>
      <w:r w:rsidR="00B81A5E">
        <w:t>. L</w:t>
      </w:r>
      <w:r w:rsidR="0069506D">
        <w:t xml:space="preserve">os índices </w:t>
      </w:r>
      <w:r w:rsidR="00B81A5E">
        <w:t>van del</w:t>
      </w:r>
      <w:r w:rsidR="0069506D">
        <w:t xml:space="preserve"> </w:t>
      </w:r>
      <w:r w:rsidR="0069506D" w:rsidRPr="0069506D">
        <w:rPr>
          <w:i/>
        </w:rPr>
        <w:t>1</w:t>
      </w:r>
      <w:r w:rsidR="0069506D">
        <w:t xml:space="preserve">, que corresponde al primer símbolo del alfabeto, </w:t>
      </w:r>
      <w:r w:rsidR="00B81A5E">
        <w:t>a</w:t>
      </w:r>
      <w:r w:rsidR="0069506D">
        <w:t xml:space="preserve"> la </w:t>
      </w:r>
      <w:r w:rsidR="0069506D" w:rsidRPr="0069506D">
        <w:rPr>
          <w:i/>
        </w:rPr>
        <w:t>longitud del alfabeto</w:t>
      </w:r>
      <w:r w:rsidR="0069506D">
        <w:t xml:space="preserve">, </w:t>
      </w:r>
      <w:r w:rsidR="00B81A5E">
        <w:t xml:space="preserve">es decir numel(alf), </w:t>
      </w:r>
      <w:r w:rsidR="0069506D">
        <w:t>que corresponde al último símbolo del alfabeto</w:t>
      </w:r>
    </w:p>
    <w:p w14:paraId="025F3C7E" w14:textId="77777777" w:rsidR="009B4D42" w:rsidRPr="009B4D42" w:rsidRDefault="00B81A5E"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Pr>
          <w:rFonts w:ascii="Courier New" w:hAnsi="Courier New" w:cs="Courier New"/>
          <w:color w:val="000000"/>
        </w:rPr>
        <w:t>ind</w:t>
      </w:r>
      <w:r w:rsidRPr="002137C3">
        <w:rPr>
          <w:rFonts w:ascii="Courier New" w:hAnsi="Courier New" w:cs="Courier New"/>
          <w:color w:val="000000"/>
        </w:rPr>
        <w:t>seqob</w:t>
      </w:r>
      <w:r w:rsidRPr="009B4D42">
        <w:rPr>
          <w:rFonts w:ascii="Courier New" w:hAnsi="Courier New" w:cs="Courier New"/>
          <w:color w:val="000000"/>
        </w:rPr>
        <w:t xml:space="preserve"> </w:t>
      </w:r>
      <w:r w:rsidR="009B4D42" w:rsidRPr="009B4D42">
        <w:rPr>
          <w:rFonts w:ascii="Courier New" w:hAnsi="Courier New" w:cs="Courier New"/>
          <w:color w:val="000000"/>
        </w:rPr>
        <w:t>=[2 3 1 3 3];</w:t>
      </w:r>
    </w:p>
    <w:p w14:paraId="1AA04C46" w14:textId="77777777" w:rsidR="00BE2883" w:rsidRDefault="00BE2883" w:rsidP="00407A5E"/>
    <w:p w14:paraId="129ACA23" w14:textId="77777777" w:rsidR="0069506D" w:rsidRPr="00407A5E" w:rsidRDefault="0069506D" w:rsidP="0069506D">
      <w:pPr>
        <w:rPr>
          <w:b/>
        </w:rPr>
      </w:pPr>
      <w:r>
        <w:rPr>
          <w:b/>
        </w:rPr>
        <w:t>Paso 3</w:t>
      </w:r>
    </w:p>
    <w:p w14:paraId="57496DBD" w14:textId="77777777" w:rsidR="0069506D" w:rsidRDefault="0069506D" w:rsidP="0069506D">
      <w:r>
        <w:t>Vamos a crear la secuencia de índices observados mediante órdenes de Matlab y no manualmente como hemos hecho en el paso 2. Inicializa la matriz que contendrá dichos índi</w:t>
      </w:r>
      <w:r w:rsidR="009C6284">
        <w:t>ces (más tarde entenderás porqué</w:t>
      </w:r>
      <w:r>
        <w:t xml:space="preserve"> creamos la matriz de tipo uint16)</w:t>
      </w:r>
    </w:p>
    <w:p w14:paraId="3703E160" w14:textId="77777777" w:rsidR="0069506D" w:rsidRPr="009B4D42" w:rsidRDefault="00B81A5E" w:rsidP="0069506D">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Pr>
          <w:rFonts w:ascii="Courier New" w:hAnsi="Courier New" w:cs="Courier New"/>
          <w:color w:val="000000"/>
        </w:rPr>
        <w:t>indseqob</w:t>
      </w:r>
      <w:r w:rsidR="0069506D" w:rsidRPr="009B4D42">
        <w:rPr>
          <w:rFonts w:ascii="Courier New" w:hAnsi="Courier New" w:cs="Courier New"/>
          <w:color w:val="000000"/>
        </w:rPr>
        <w:t>=zeros(1,numel(seqob),'uint</w:t>
      </w:r>
      <w:r w:rsidR="0069506D">
        <w:rPr>
          <w:rFonts w:ascii="Courier New" w:hAnsi="Courier New" w:cs="Courier New"/>
          <w:color w:val="000000"/>
        </w:rPr>
        <w:t>16</w:t>
      </w:r>
      <w:r w:rsidR="0069506D" w:rsidRPr="009B4D42">
        <w:rPr>
          <w:rFonts w:ascii="Courier New" w:hAnsi="Courier New" w:cs="Courier New"/>
          <w:color w:val="000000"/>
        </w:rPr>
        <w:t>');</w:t>
      </w:r>
    </w:p>
    <w:p w14:paraId="2AE9E110" w14:textId="77777777" w:rsidR="0069506D" w:rsidRPr="00317305" w:rsidRDefault="0069506D" w:rsidP="00407A5E"/>
    <w:p w14:paraId="696BFDB3" w14:textId="77777777" w:rsidR="0069506D" w:rsidRDefault="0069506D" w:rsidP="00BE2883">
      <w:pPr>
        <w:rPr>
          <w:b/>
          <w:color w:val="FF0000"/>
        </w:rPr>
      </w:pPr>
      <w:r>
        <w:rPr>
          <w:b/>
          <w:color w:val="FF0000"/>
        </w:rPr>
        <w:t>Paso 4</w:t>
      </w:r>
    </w:p>
    <w:p w14:paraId="6EF0A287" w14:textId="77777777" w:rsidR="00B47856" w:rsidRPr="00B47856" w:rsidRDefault="0069506D" w:rsidP="00B47856">
      <w:r>
        <w:t>Incluye en el paso 4</w:t>
      </w:r>
      <w:r w:rsidR="009B4D42">
        <w:t xml:space="preserve"> del fichero Practica03</w:t>
      </w:r>
      <w:r w:rsidR="009B4D42" w:rsidRPr="00545AD5">
        <w:t>ApellidoNombre.m</w:t>
      </w:r>
      <w:r w:rsidR="009B4D42">
        <w:t xml:space="preserve"> el código para convertir </w:t>
      </w:r>
      <w:r w:rsidR="003A028C">
        <w:t xml:space="preserve">la secuencia seqob en </w:t>
      </w:r>
      <w:r>
        <w:t xml:space="preserve">índices </w:t>
      </w:r>
      <w:r w:rsidR="00B81A5E">
        <w:t xml:space="preserve">del rango [1:numel(alf)]. </w:t>
      </w:r>
      <w:r w:rsidR="00B47856">
        <w:t>Dichos índices los almacenarás</w:t>
      </w:r>
      <w:r>
        <w:t xml:space="preserve"> en </w:t>
      </w:r>
      <w:r w:rsidR="00B47856">
        <w:t xml:space="preserve">indseqob. Comprueba que </w:t>
      </w:r>
      <w:r w:rsidR="003A028C">
        <w:t xml:space="preserve"> </w:t>
      </w:r>
      <w:r w:rsidR="00B47856" w:rsidRPr="00B47856">
        <w:t xml:space="preserve">indseqob </w:t>
      </w:r>
      <w:r w:rsidR="00B47856">
        <w:t>contiene [2 3 1 3 3].</w:t>
      </w:r>
    </w:p>
    <w:p w14:paraId="20980177" w14:textId="77777777" w:rsidR="00432F73" w:rsidRPr="00D2376B" w:rsidRDefault="00432F73" w:rsidP="00407A5E">
      <w:pPr>
        <w:rPr>
          <w:color w:val="FF0000"/>
        </w:rPr>
      </w:pPr>
    </w:p>
    <w:p w14:paraId="027D05C8" w14:textId="77777777" w:rsidR="00407A5E" w:rsidRPr="00407A5E" w:rsidRDefault="00407A5E" w:rsidP="00407A5E">
      <w:pPr>
        <w:rPr>
          <w:b/>
        </w:rPr>
      </w:pPr>
      <w:r>
        <w:rPr>
          <w:b/>
        </w:rPr>
        <w:t xml:space="preserve">Paso </w:t>
      </w:r>
      <w:r w:rsidR="00B47856">
        <w:rPr>
          <w:b/>
        </w:rPr>
        <w:t>5</w:t>
      </w:r>
    </w:p>
    <w:p w14:paraId="11536B14" w14:textId="77777777" w:rsidR="00407A5E" w:rsidRDefault="00407A5E" w:rsidP="00407A5E">
      <w:r>
        <w:t xml:space="preserve">De un conjunto de entrenamiento hemos extraído las siguientes frecuencias de los símbolos. Éstas son, en el mismo orden que el alfabeto, [29 48 100]. Para codificar la secuencia que contiene los índices </w:t>
      </w:r>
      <w:r w:rsidR="00E4144F">
        <w:t>de</w:t>
      </w:r>
      <w:r>
        <w:t xml:space="preserve"> los símbolos observados escribimos</w:t>
      </w:r>
    </w:p>
    <w:p w14:paraId="483F9231" w14:textId="77777777" w:rsidR="009B4D42" w:rsidRPr="00317305"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lastRenderedPageBreak/>
        <w:t>counts=[29 48 100];</w:t>
      </w:r>
    </w:p>
    <w:p w14:paraId="49D84DEC" w14:textId="77777777" w:rsidR="009B4D42" w:rsidRPr="00317305"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t>code=arithenco(</w:t>
      </w:r>
      <w:r w:rsidR="00AC5D5C">
        <w:rPr>
          <w:rFonts w:ascii="Courier New" w:hAnsi="Courier New" w:cs="Courier New"/>
          <w:color w:val="000000"/>
          <w:lang w:val="en-US"/>
        </w:rPr>
        <w:t>indseqob</w:t>
      </w:r>
      <w:r w:rsidRPr="00317305">
        <w:rPr>
          <w:rFonts w:ascii="Courier New" w:hAnsi="Courier New" w:cs="Courier New"/>
          <w:color w:val="000000"/>
          <w:lang w:val="en-US"/>
        </w:rPr>
        <w:t>,counts)</w:t>
      </w:r>
    </w:p>
    <w:p w14:paraId="0A3234B3" w14:textId="77777777" w:rsidR="00407A5E" w:rsidRPr="00723556" w:rsidRDefault="00407A5E" w:rsidP="002161A1">
      <w:pPr>
        <w:rPr>
          <w:lang w:val="en-US"/>
        </w:rPr>
      </w:pPr>
    </w:p>
    <w:p w14:paraId="431C61F6" w14:textId="77777777" w:rsidR="00D61020" w:rsidRDefault="002161A1" w:rsidP="002161A1">
      <w:pPr>
        <w:tabs>
          <w:tab w:val="left" w:pos="1555"/>
        </w:tabs>
      </w:pPr>
      <w:r w:rsidRPr="002161A1">
        <w:t>La salida es</w:t>
      </w:r>
      <w:r>
        <w:tab/>
      </w:r>
    </w:p>
    <w:p w14:paraId="32E6F748" w14:textId="77777777" w:rsidR="002161A1" w:rsidRDefault="002161A1" w:rsidP="002161A1">
      <w:pPr>
        <w:tabs>
          <w:tab w:val="left" w:pos="1555"/>
        </w:tabs>
      </w:pPr>
      <w:r w:rsidRPr="002161A1">
        <w:t>code =</w:t>
      </w:r>
    </w:p>
    <w:p w14:paraId="61A9419F" w14:textId="77777777" w:rsidR="002161A1" w:rsidRPr="002161A1" w:rsidRDefault="002161A1" w:rsidP="002161A1">
      <w:pPr>
        <w:tabs>
          <w:tab w:val="left" w:pos="1555"/>
        </w:tabs>
      </w:pPr>
      <w:r>
        <w:t>0     1     0     0     1     1     0     0     0     1     0     0     0     0     0     0</w:t>
      </w:r>
    </w:p>
    <w:p w14:paraId="35476101" w14:textId="77777777" w:rsidR="003A028C" w:rsidRDefault="003A028C" w:rsidP="00E63934">
      <w:pPr>
        <w:rPr>
          <w:b/>
        </w:rPr>
      </w:pPr>
      <w:r>
        <w:rPr>
          <w:rFonts w:ascii="Tahoma" w:hAnsi="Tahoma" w:cs="Tahoma"/>
          <w:color w:val="000000"/>
          <w:sz w:val="20"/>
          <w:szCs w:val="20"/>
        </w:rPr>
        <w:t xml:space="preserve">Lo que indica que hemos codificado la secuencia de 5 bytes </w:t>
      </w:r>
      <w:r w:rsidR="00AC5D5C">
        <w:rPr>
          <w:rFonts w:ascii="Tahoma" w:hAnsi="Tahoma" w:cs="Tahoma"/>
          <w:color w:val="000000"/>
          <w:sz w:val="20"/>
          <w:szCs w:val="20"/>
        </w:rPr>
        <w:t>ind</w:t>
      </w:r>
      <w:r w:rsidR="005307ED">
        <w:rPr>
          <w:rFonts w:ascii="Tahoma" w:hAnsi="Tahoma" w:cs="Tahoma"/>
          <w:color w:val="000000"/>
          <w:sz w:val="20"/>
          <w:szCs w:val="20"/>
        </w:rPr>
        <w:t>seqob</w:t>
      </w:r>
      <w:r>
        <w:rPr>
          <w:rFonts w:ascii="Tahoma" w:hAnsi="Tahoma" w:cs="Tahoma"/>
          <w:color w:val="000000"/>
          <w:sz w:val="20"/>
          <w:szCs w:val="20"/>
        </w:rPr>
        <w:t xml:space="preserve"> en sólo 16 bits</w:t>
      </w:r>
    </w:p>
    <w:p w14:paraId="0E6140F4" w14:textId="77777777" w:rsidR="00E63934" w:rsidRDefault="002161A1" w:rsidP="002161A1">
      <w:pPr>
        <w:rPr>
          <w:b/>
        </w:rPr>
      </w:pPr>
      <w:r>
        <w:rPr>
          <w:b/>
        </w:rPr>
        <w:t xml:space="preserve">Paso </w:t>
      </w:r>
      <w:bookmarkStart w:id="1" w:name="ejercicios"/>
      <w:bookmarkEnd w:id="1"/>
      <w:r w:rsidR="00AC5D5C">
        <w:rPr>
          <w:b/>
        </w:rPr>
        <w:t>6</w:t>
      </w:r>
      <w:r w:rsidR="00E63934" w:rsidRPr="002A45A9">
        <w:rPr>
          <w:b/>
        </w:rPr>
        <w:t xml:space="preserve"> </w:t>
      </w:r>
    </w:p>
    <w:p w14:paraId="44057F19" w14:textId="77777777" w:rsidR="00F71EC4" w:rsidRDefault="00F71EC4" w:rsidP="00E63934">
      <w:pPr>
        <w:pStyle w:val="Normal2"/>
      </w:pPr>
      <w:r w:rsidRPr="009B1A3A">
        <w:t>A continuación queremos decodificar la secuencia que contiene la codificación aritmética de nuestra secuencia original</w:t>
      </w:r>
      <w:r w:rsidR="00E4144F">
        <w:t>. S</w:t>
      </w:r>
      <w:r w:rsidRPr="009B1A3A">
        <w:t xml:space="preserve">implemente escribimos </w:t>
      </w:r>
    </w:p>
    <w:p w14:paraId="21E9AD3D" w14:textId="77777777" w:rsidR="009B4D42" w:rsidRPr="00021362" w:rsidRDefault="00AC5D5C"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GB"/>
        </w:rPr>
      </w:pPr>
      <w:r w:rsidRPr="00021362">
        <w:rPr>
          <w:rFonts w:ascii="Courier New" w:hAnsi="Courier New" w:cs="Courier New"/>
          <w:color w:val="000000"/>
          <w:lang w:val="en-GB"/>
        </w:rPr>
        <w:t>ind</w:t>
      </w:r>
      <w:r w:rsidR="009B4D42" w:rsidRPr="00021362">
        <w:rPr>
          <w:rFonts w:ascii="Courier New" w:hAnsi="Courier New" w:cs="Courier New"/>
          <w:color w:val="000000"/>
          <w:lang w:val="en-GB"/>
        </w:rPr>
        <w:t>seqdec=arithdeco(code,counts,numel(</w:t>
      </w:r>
      <w:r w:rsidRPr="00021362">
        <w:rPr>
          <w:rFonts w:ascii="Courier New" w:hAnsi="Courier New" w:cs="Courier New"/>
          <w:color w:val="000000"/>
          <w:lang w:val="en-GB"/>
        </w:rPr>
        <w:t>indseqob</w:t>
      </w:r>
      <w:r w:rsidR="009B4D42" w:rsidRPr="00021362">
        <w:rPr>
          <w:rFonts w:ascii="Courier New" w:hAnsi="Courier New" w:cs="Courier New"/>
          <w:color w:val="000000"/>
          <w:lang w:val="en-GB"/>
        </w:rPr>
        <w:t>));</w:t>
      </w:r>
    </w:p>
    <w:p w14:paraId="1CA7B7C2" w14:textId="77777777" w:rsidR="009B4D42" w:rsidRPr="009B4D42"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9B4D42">
        <w:rPr>
          <w:rFonts w:ascii="Courier New" w:hAnsi="Courier New" w:cs="Courier New"/>
          <w:color w:val="000000"/>
        </w:rPr>
        <w:t>seqdecf=alf(</w:t>
      </w:r>
      <w:r w:rsidR="00AC5D5C">
        <w:rPr>
          <w:rFonts w:ascii="Courier New" w:hAnsi="Courier New" w:cs="Courier New"/>
          <w:color w:val="000000"/>
        </w:rPr>
        <w:t>ind</w:t>
      </w:r>
      <w:r w:rsidRPr="009B4D42">
        <w:rPr>
          <w:rFonts w:ascii="Courier New" w:hAnsi="Courier New" w:cs="Courier New"/>
          <w:color w:val="000000"/>
        </w:rPr>
        <w:t>seqdec);</w:t>
      </w:r>
    </w:p>
    <w:p w14:paraId="69414299" w14:textId="77777777" w:rsidR="009B4D42" w:rsidRPr="009B4D42"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9B4D42">
        <w:rPr>
          <w:rFonts w:ascii="Courier New" w:hAnsi="Courier New" w:cs="Courier New"/>
          <w:color w:val="000000"/>
        </w:rPr>
        <w:t>fprintf('¿Coinciden original y comprimido 1(S) 0 (N)?, %d\n',...</w:t>
      </w:r>
    </w:p>
    <w:p w14:paraId="07A4DF79" w14:textId="77777777" w:rsidR="009B4D42" w:rsidRPr="009B4D42" w:rsidRDefault="009B4D42" w:rsidP="009B4D42">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9B4D42">
        <w:rPr>
          <w:rFonts w:ascii="Courier New" w:hAnsi="Courier New" w:cs="Courier New"/>
          <w:color w:val="000000"/>
        </w:rPr>
        <w:t xml:space="preserve">    isequal(seqob,seqdecf))</w:t>
      </w:r>
    </w:p>
    <w:p w14:paraId="5B1DCA0C" w14:textId="77777777" w:rsidR="009B4D42" w:rsidRDefault="009B4D42" w:rsidP="009B4D42">
      <w:pPr>
        <w:autoSpaceDE w:val="0"/>
        <w:autoSpaceDN w:val="0"/>
        <w:adjustRightInd w:val="0"/>
        <w:spacing w:after="0" w:line="240" w:lineRule="auto"/>
        <w:jc w:val="left"/>
        <w:rPr>
          <w:rFonts w:ascii="Courier New" w:hAnsi="Courier New" w:cs="Courier New"/>
          <w:sz w:val="24"/>
          <w:szCs w:val="24"/>
        </w:rPr>
      </w:pPr>
    </w:p>
    <w:p w14:paraId="20DD04D4" w14:textId="77777777" w:rsidR="009B1A3A" w:rsidRDefault="009B4D42" w:rsidP="009B4D42">
      <w:pPr>
        <w:pStyle w:val="Normal2"/>
      </w:pPr>
      <w:r>
        <w:t xml:space="preserve"> </w:t>
      </w:r>
      <w:r w:rsidR="00BE2883">
        <w:t xml:space="preserve">La salida es </w:t>
      </w:r>
    </w:p>
    <w:p w14:paraId="5A0F0405" w14:textId="77777777" w:rsidR="009B4D42" w:rsidRDefault="00BE2883" w:rsidP="00E63934">
      <w:pPr>
        <w:pStyle w:val="Normal2"/>
      </w:pPr>
      <w:r w:rsidRPr="00BE2883">
        <w:t>¿Coinciden original y comprimido 1(S) 0 (N)?, 1</w:t>
      </w:r>
    </w:p>
    <w:p w14:paraId="0D1A06D7" w14:textId="77777777" w:rsidR="009B4D42" w:rsidRPr="008370BF" w:rsidRDefault="00AC5D5C" w:rsidP="00E63934">
      <w:pPr>
        <w:pStyle w:val="Normal2"/>
        <w:rPr>
          <w:b/>
          <w:color w:val="000000" w:themeColor="text1"/>
        </w:rPr>
      </w:pPr>
      <w:r w:rsidRPr="008370BF">
        <w:rPr>
          <w:b/>
          <w:color w:val="000000" w:themeColor="text1"/>
        </w:rPr>
        <w:t>Paso 7</w:t>
      </w:r>
    </w:p>
    <w:p w14:paraId="3A852379" w14:textId="77777777" w:rsidR="009B4D42" w:rsidRDefault="009B4D42" w:rsidP="00E63934">
      <w:pPr>
        <w:pStyle w:val="Normal2"/>
      </w:pPr>
      <w:r w:rsidRPr="009B4D42">
        <w:t xml:space="preserve">Vamos ahora a </w:t>
      </w:r>
      <w:r>
        <w:t>trabajar un poco los conceptos que hemos visto en teoría. Por simplicidad supondremos que las palabras de código son</w:t>
      </w:r>
      <w:r w:rsidR="000F1E51">
        <w:t xml:space="preserve"> números enteros en el rango [1</w:t>
      </w:r>
      <w:r w:rsidR="00E4144F">
        <w:t>:</w:t>
      </w:r>
      <w:r>
        <w:t>25</w:t>
      </w:r>
      <w:r w:rsidR="000F1E51">
        <w:t>6</w:t>
      </w:r>
      <w:r>
        <w:t>]</w:t>
      </w:r>
      <w:r w:rsidR="00DC4478">
        <w:t>. Ejecuta y entiende el siguiente trozo de código</w:t>
      </w:r>
      <w:r w:rsidR="00AC5D5C">
        <w:t>. Es importante que tengas claro cuál es el alfabeto</w:t>
      </w:r>
    </w:p>
    <w:p w14:paraId="20AEA9BB" w14:textId="77777777"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t>close all; clear all;</w:t>
      </w:r>
    </w:p>
    <w:p w14:paraId="67B23D6D" w14:textId="77777777"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t>seqob=[</w:t>
      </w:r>
      <w:r w:rsidR="008370BF">
        <w:rPr>
          <w:rFonts w:ascii="Courier New" w:hAnsi="Courier New" w:cs="Courier New"/>
          <w:color w:val="000000"/>
          <w:lang w:val="en-US"/>
        </w:rPr>
        <w:t>1 1</w:t>
      </w:r>
      <w:r w:rsidRPr="00317305">
        <w:rPr>
          <w:rFonts w:ascii="Courier New" w:hAnsi="Courier New" w:cs="Courier New"/>
          <w:color w:val="000000"/>
          <w:lang w:val="en-US"/>
        </w:rPr>
        <w:t>];</w:t>
      </w:r>
    </w:p>
    <w:p w14:paraId="3BEB7E47" w14:textId="77777777"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t>counts=[1 1];</w:t>
      </w:r>
    </w:p>
    <w:p w14:paraId="5458310D" w14:textId="77777777"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t>code=arithenco(seqob,counts);</w:t>
      </w:r>
    </w:p>
    <w:p w14:paraId="565E8F98"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61064">
        <w:rPr>
          <w:rFonts w:ascii="Courier New" w:hAnsi="Courier New" w:cs="Courier New"/>
          <w:color w:val="000000"/>
        </w:rPr>
        <w:t>fprintf('Longitud de</w:t>
      </w:r>
      <w:r>
        <w:rPr>
          <w:rFonts w:ascii="Courier New" w:hAnsi="Courier New" w:cs="Courier New"/>
          <w:color w:val="000000"/>
        </w:rPr>
        <w:t xml:space="preserve"> la secuencia codificada</w:t>
      </w:r>
      <w:r w:rsidRPr="00D61064">
        <w:rPr>
          <w:rFonts w:ascii="Courier New" w:hAnsi="Courier New" w:cs="Courier New"/>
          <w:color w:val="000000"/>
        </w:rPr>
        <w:t xml:space="preserve"> %d\n',...</w:t>
      </w:r>
    </w:p>
    <w:p w14:paraId="04B7AC30"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61064">
        <w:rPr>
          <w:rFonts w:ascii="Courier New" w:hAnsi="Courier New" w:cs="Courier New"/>
          <w:color w:val="000000"/>
        </w:rPr>
        <w:t xml:space="preserve">    numel(code))</w:t>
      </w:r>
    </w:p>
    <w:p w14:paraId="15556B7B" w14:textId="77777777" w:rsidR="00D61064" w:rsidRDefault="00D61064" w:rsidP="00D61064">
      <w:pPr>
        <w:autoSpaceDE w:val="0"/>
        <w:autoSpaceDN w:val="0"/>
        <w:adjustRightInd w:val="0"/>
        <w:spacing w:after="0" w:line="240" w:lineRule="auto"/>
        <w:jc w:val="left"/>
        <w:rPr>
          <w:rFonts w:ascii="Courier New" w:hAnsi="Courier New" w:cs="Courier New"/>
          <w:sz w:val="24"/>
          <w:szCs w:val="24"/>
        </w:rPr>
      </w:pPr>
    </w:p>
    <w:p w14:paraId="09091073" w14:textId="77777777" w:rsidR="00DC4478" w:rsidRDefault="00D61064" w:rsidP="00E63934">
      <w:pPr>
        <w:pStyle w:val="Normal2"/>
      </w:pPr>
      <w:r>
        <w:t xml:space="preserve">La salida es </w:t>
      </w:r>
    </w:p>
    <w:p w14:paraId="3BC8B92F" w14:textId="77777777" w:rsidR="00D61064" w:rsidRDefault="00D61064" w:rsidP="00E63934">
      <w:pPr>
        <w:pStyle w:val="Normal2"/>
      </w:pPr>
      <w:r w:rsidRPr="00D61064">
        <w:t>Longitud de la secuencia codificada 5</w:t>
      </w:r>
    </w:p>
    <w:p w14:paraId="1E751CC3" w14:textId="77777777" w:rsidR="008370BF" w:rsidRPr="00CF6E5D" w:rsidRDefault="008370BF" w:rsidP="008370BF">
      <w:pPr>
        <w:pStyle w:val="Normal2"/>
        <w:rPr>
          <w:b/>
          <w:color w:val="FF0000"/>
        </w:rPr>
      </w:pPr>
      <w:r w:rsidRPr="00CF6E5D">
        <w:rPr>
          <w:b/>
          <w:color w:val="FF0000"/>
        </w:rPr>
        <w:t>Paso 8</w:t>
      </w:r>
    </w:p>
    <w:p w14:paraId="0DDD32C5" w14:textId="77777777" w:rsidR="00D61064" w:rsidRDefault="00D61064" w:rsidP="00D61064">
      <w:r>
        <w:t xml:space="preserve">Compara en el paso </w:t>
      </w:r>
      <w:r w:rsidR="008370BF">
        <w:t>8</w:t>
      </w:r>
      <w:r>
        <w:t xml:space="preserve"> del fichero Practica03</w:t>
      </w:r>
      <w:r w:rsidRPr="00545AD5">
        <w:t>ApellidoNombre.</w:t>
      </w:r>
      <w:r>
        <w:t>pdf esta longitud con la que la teoría nos dice que es una cota superior al número de bits necesarios</w:t>
      </w:r>
      <w:r w:rsidR="00E4144F">
        <w:t>.</w:t>
      </w:r>
    </w:p>
    <w:p w14:paraId="79F15F71" w14:textId="77777777" w:rsidR="008370BF" w:rsidRDefault="008370BF" w:rsidP="008370BF">
      <w:pPr>
        <w:rPr>
          <w:color w:val="FF0000"/>
          <w:u w:val="single"/>
        </w:rPr>
      </w:pPr>
      <w:r w:rsidRPr="00505F9C">
        <w:rPr>
          <w:color w:val="FF0000"/>
          <w:u w:val="single"/>
        </w:rPr>
        <w:t>Escribe tus respuestas aquí.</w:t>
      </w:r>
    </w:p>
    <w:p w14:paraId="6F837D25" w14:textId="60AA9CE9" w:rsidR="00B63E0B" w:rsidRDefault="005065A7" w:rsidP="00D61064">
      <w:pPr>
        <w:pStyle w:val="Normal2"/>
        <w:rPr>
          <w:b/>
        </w:rPr>
      </w:pPr>
      <w:r>
        <w:rPr>
          <w:b/>
        </w:rPr>
        <w:t xml:space="preserve">Para la codificación aritmética </w:t>
      </w:r>
      <w:r w:rsidR="004A3A0D">
        <w:rPr>
          <w:b/>
        </w:rPr>
        <w:t xml:space="preserve">sabemos que tenemos certeza al dar un valor de etiqueta que </w:t>
      </w:r>
      <w:r>
        <w:rPr>
          <w:b/>
        </w:rPr>
        <w:t xml:space="preserve"> </w:t>
      </w:r>
      <w:r w:rsidR="004A3A0D">
        <w:rPr>
          <w:b/>
        </w:rPr>
        <w:t xml:space="preserve">tenga una cantidad de bits que </w:t>
      </w:r>
      <w:r>
        <w:rPr>
          <w:b/>
        </w:rPr>
        <w:t xml:space="preserve">viene dada por round_up(log2(1/(alto-bajo)))+1. Que en nuestro caso al ser las probabilidades P(1)=0.5 y P(2)=0.5, el intervalo final de una secuencia </w:t>
      </w:r>
      <w:r>
        <w:rPr>
          <w:b/>
        </w:rPr>
        <w:lastRenderedPageBreak/>
        <w:t xml:space="preserve">de dos bits tendria como valor de (alto-bajo)=0.25, por lo que sería round_up(2)+1 = 3. Por tanto para enviar secuencias de dos bits necesitamos </w:t>
      </w:r>
      <w:r w:rsidR="004A3A0D">
        <w:rPr>
          <w:b/>
        </w:rPr>
        <w:t>máximo</w:t>
      </w:r>
      <w:r>
        <w:rPr>
          <w:b/>
        </w:rPr>
        <w:t xml:space="preserve"> 3 bits. Vemos como en nuestro caso estamos usando 5. Podemos mostrar el valor de code que produce nuestro algoritmo para todas las posibles combinaciones de 2 elementos y obtenemos el siguiente resultado:</w:t>
      </w:r>
    </w:p>
    <w:p w14:paraId="7FA0F551" w14:textId="2FF106D3" w:rsidR="005065A7" w:rsidRDefault="005065A7" w:rsidP="00D61064">
      <w:pPr>
        <w:pStyle w:val="Normal2"/>
        <w:rPr>
          <w:b/>
        </w:rPr>
      </w:pPr>
      <w:r>
        <w:rPr>
          <w:b/>
        </w:rPr>
        <w:t>[1 1]: 0 0 0 0 0</w:t>
      </w:r>
      <w:r w:rsidR="00A82EA8">
        <w:rPr>
          <w:b/>
        </w:rPr>
        <w:t xml:space="preserve"> (0)</w:t>
      </w:r>
      <w:r w:rsidR="004A3A0D">
        <w:rPr>
          <w:b/>
        </w:rPr>
        <w:tab/>
        <w:t>Intervalo: [0,0.25)</w:t>
      </w:r>
    </w:p>
    <w:p w14:paraId="0D66C65B" w14:textId="54BF480F" w:rsidR="005065A7" w:rsidRDefault="005065A7" w:rsidP="00D61064">
      <w:pPr>
        <w:pStyle w:val="Normal2"/>
        <w:rPr>
          <w:b/>
        </w:rPr>
      </w:pPr>
      <w:r>
        <w:rPr>
          <w:b/>
        </w:rPr>
        <w:t>[1 2]: 0 1 0 0 0</w:t>
      </w:r>
      <w:r w:rsidR="00A82EA8">
        <w:rPr>
          <w:b/>
        </w:rPr>
        <w:t xml:space="preserve"> (0.25)</w:t>
      </w:r>
      <w:r w:rsidR="004A3A0D">
        <w:rPr>
          <w:b/>
        </w:rPr>
        <w:tab/>
        <w:t>Intervalo: [0.25,0.5)</w:t>
      </w:r>
    </w:p>
    <w:p w14:paraId="2EFC4F26" w14:textId="07261F8E" w:rsidR="005065A7" w:rsidRDefault="005065A7" w:rsidP="00D61064">
      <w:pPr>
        <w:pStyle w:val="Normal2"/>
        <w:rPr>
          <w:b/>
        </w:rPr>
      </w:pPr>
      <w:r>
        <w:rPr>
          <w:b/>
        </w:rPr>
        <w:t>[2 1]:</w:t>
      </w:r>
      <w:r w:rsidR="00A82EA8">
        <w:rPr>
          <w:b/>
        </w:rPr>
        <w:t xml:space="preserve"> 1 0 0 0 0 (0.5)</w:t>
      </w:r>
      <w:r w:rsidR="004A3A0D">
        <w:rPr>
          <w:b/>
        </w:rPr>
        <w:tab/>
        <w:t>Intervalo: [0.5,0.75)</w:t>
      </w:r>
    </w:p>
    <w:p w14:paraId="14E3015A" w14:textId="3EFA6183" w:rsidR="005065A7" w:rsidRDefault="005065A7" w:rsidP="00D61064">
      <w:pPr>
        <w:pStyle w:val="Normal2"/>
        <w:rPr>
          <w:b/>
        </w:rPr>
      </w:pPr>
      <w:r>
        <w:rPr>
          <w:b/>
        </w:rPr>
        <w:t>[2 2]:</w:t>
      </w:r>
      <w:r w:rsidR="00A82EA8">
        <w:rPr>
          <w:b/>
        </w:rPr>
        <w:t xml:space="preserve"> 1 1 0 0 0 (0.75)</w:t>
      </w:r>
      <w:r w:rsidR="004A3A0D">
        <w:rPr>
          <w:b/>
        </w:rPr>
        <w:tab/>
        <w:t>Intervalo: [0.75,1)</w:t>
      </w:r>
    </w:p>
    <w:p w14:paraId="397B94E9" w14:textId="267BAB05" w:rsidR="00E24D7B" w:rsidRDefault="004A3A0D" w:rsidP="00D61064">
      <w:pPr>
        <w:pStyle w:val="Normal2"/>
        <w:rPr>
          <w:b/>
        </w:rPr>
      </w:pPr>
      <w:r>
        <w:rPr>
          <w:b/>
        </w:rPr>
        <w:t>Vemos como no es que esté dando un resultado incorrecto, es que el algoritmo de arithenco está dando un total de 3 cifras no significativas al final en todos los mensajes, por lo que realmente con 2 bits ya estamos mandando correctamente el intervalo en que se encuentra nuestro elemento.</w:t>
      </w:r>
    </w:p>
    <w:p w14:paraId="550C78D3" w14:textId="77777777" w:rsidR="00D61064" w:rsidRPr="00D61064" w:rsidRDefault="00D61064" w:rsidP="00D61064">
      <w:pPr>
        <w:pStyle w:val="Normal2"/>
        <w:rPr>
          <w:b/>
        </w:rPr>
      </w:pPr>
      <w:r w:rsidRPr="00D61064">
        <w:rPr>
          <w:b/>
        </w:rPr>
        <w:t xml:space="preserve">Paso </w:t>
      </w:r>
      <w:r w:rsidR="008370BF">
        <w:rPr>
          <w:b/>
        </w:rPr>
        <w:t>9</w:t>
      </w:r>
    </w:p>
    <w:p w14:paraId="5A8409BF" w14:textId="77777777" w:rsidR="00D61064" w:rsidRDefault="00D61064" w:rsidP="00D61064">
      <w:pPr>
        <w:pStyle w:val="Normal2"/>
      </w:pPr>
      <w:r>
        <w:t>Ejecuta ahora y entiende el siguiente trozo de código</w:t>
      </w:r>
    </w:p>
    <w:p w14:paraId="1676CF16" w14:textId="77777777" w:rsidR="00D61064" w:rsidRPr="00317305"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17305">
        <w:rPr>
          <w:rFonts w:ascii="Courier New" w:hAnsi="Courier New" w:cs="Courier New"/>
          <w:color w:val="000000"/>
          <w:lang w:val="en-US"/>
        </w:rPr>
        <w:t>close all; clear all;</w:t>
      </w:r>
    </w:p>
    <w:p w14:paraId="66F34BA4"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D61064">
        <w:rPr>
          <w:rFonts w:ascii="Courier New" w:hAnsi="Courier New" w:cs="Courier New"/>
          <w:color w:val="000000"/>
          <w:lang w:val="en-US"/>
        </w:rPr>
        <w:t>seqob=[1 1];</w:t>
      </w:r>
    </w:p>
    <w:p w14:paraId="1EA9CBD1"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Pr>
          <w:rFonts w:ascii="Courier New" w:hAnsi="Courier New" w:cs="Courier New"/>
          <w:color w:val="000000"/>
          <w:lang w:val="en-US"/>
        </w:rPr>
        <w:t>counts=[50</w:t>
      </w:r>
      <w:r w:rsidRPr="00D61064">
        <w:rPr>
          <w:rFonts w:ascii="Courier New" w:hAnsi="Courier New" w:cs="Courier New"/>
          <w:color w:val="000000"/>
          <w:lang w:val="en-US"/>
        </w:rPr>
        <w:t xml:space="preserve"> </w:t>
      </w:r>
      <w:r>
        <w:rPr>
          <w:rFonts w:ascii="Courier New" w:hAnsi="Courier New" w:cs="Courier New"/>
          <w:color w:val="000000"/>
          <w:lang w:val="en-US"/>
        </w:rPr>
        <w:t>50</w:t>
      </w:r>
      <w:r w:rsidRPr="00D61064">
        <w:rPr>
          <w:rFonts w:ascii="Courier New" w:hAnsi="Courier New" w:cs="Courier New"/>
          <w:color w:val="000000"/>
          <w:lang w:val="en-US"/>
        </w:rPr>
        <w:t>];</w:t>
      </w:r>
    </w:p>
    <w:p w14:paraId="72FCC05A"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D61064">
        <w:rPr>
          <w:rFonts w:ascii="Courier New" w:hAnsi="Courier New" w:cs="Courier New"/>
          <w:color w:val="000000"/>
          <w:lang w:val="en-US"/>
        </w:rPr>
        <w:t>code=arithenco(seqob,counts);</w:t>
      </w:r>
    </w:p>
    <w:p w14:paraId="656C3C12"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61064">
        <w:rPr>
          <w:rFonts w:ascii="Courier New" w:hAnsi="Courier New" w:cs="Courier New"/>
          <w:color w:val="000000"/>
        </w:rPr>
        <w:t>fprintf('Longitud de</w:t>
      </w:r>
      <w:r>
        <w:rPr>
          <w:rFonts w:ascii="Courier New" w:hAnsi="Courier New" w:cs="Courier New"/>
          <w:color w:val="000000"/>
        </w:rPr>
        <w:t xml:space="preserve"> la secuencia codificada</w:t>
      </w:r>
      <w:r w:rsidRPr="00D61064">
        <w:rPr>
          <w:rFonts w:ascii="Courier New" w:hAnsi="Courier New" w:cs="Courier New"/>
          <w:color w:val="000000"/>
        </w:rPr>
        <w:t xml:space="preserve"> %d\n',...</w:t>
      </w:r>
    </w:p>
    <w:p w14:paraId="044976A7" w14:textId="77777777" w:rsidR="00D61064" w:rsidRPr="00D61064" w:rsidRDefault="00D61064" w:rsidP="00D61064">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61064">
        <w:rPr>
          <w:rFonts w:ascii="Courier New" w:hAnsi="Courier New" w:cs="Courier New"/>
          <w:color w:val="000000"/>
        </w:rPr>
        <w:t xml:space="preserve">    numel(code))</w:t>
      </w:r>
    </w:p>
    <w:p w14:paraId="11599EAA" w14:textId="77777777" w:rsidR="00D61064" w:rsidRDefault="00D61064" w:rsidP="00D61064">
      <w:pPr>
        <w:autoSpaceDE w:val="0"/>
        <w:autoSpaceDN w:val="0"/>
        <w:adjustRightInd w:val="0"/>
        <w:spacing w:after="0" w:line="240" w:lineRule="auto"/>
        <w:jc w:val="left"/>
        <w:rPr>
          <w:rFonts w:ascii="Courier New" w:hAnsi="Courier New" w:cs="Courier New"/>
          <w:sz w:val="24"/>
          <w:szCs w:val="24"/>
        </w:rPr>
      </w:pPr>
    </w:p>
    <w:p w14:paraId="3628A9DD" w14:textId="77777777" w:rsidR="00D61064" w:rsidRDefault="00D61064" w:rsidP="00D61064">
      <w:pPr>
        <w:pStyle w:val="Normal2"/>
      </w:pPr>
      <w:r>
        <w:t xml:space="preserve">La salida es </w:t>
      </w:r>
    </w:p>
    <w:p w14:paraId="51094F69" w14:textId="77777777" w:rsidR="00085D28" w:rsidRDefault="00D61064" w:rsidP="00D61064">
      <w:pPr>
        <w:pStyle w:val="Normal2"/>
      </w:pPr>
      <w:r w:rsidRPr="00D61064">
        <w:t xml:space="preserve">Longitud de la secuencia codificada </w:t>
      </w:r>
      <w:r w:rsidR="00085D28">
        <w:t>11</w:t>
      </w:r>
    </w:p>
    <w:p w14:paraId="6D385DF6" w14:textId="77777777" w:rsidR="00085D28" w:rsidRPr="00085D28" w:rsidRDefault="00085D28" w:rsidP="00D61064">
      <w:pPr>
        <w:pStyle w:val="Normal2"/>
        <w:rPr>
          <w:b/>
          <w:color w:val="C00000"/>
        </w:rPr>
      </w:pPr>
      <w:r w:rsidRPr="00085D28">
        <w:rPr>
          <w:b/>
          <w:color w:val="C00000"/>
        </w:rPr>
        <w:t xml:space="preserve">Paso </w:t>
      </w:r>
      <w:r w:rsidR="008370BF">
        <w:rPr>
          <w:b/>
          <w:color w:val="C00000"/>
        </w:rPr>
        <w:t>10</w:t>
      </w:r>
    </w:p>
    <w:p w14:paraId="26799902" w14:textId="77777777" w:rsidR="00D61064" w:rsidRDefault="00085D28" w:rsidP="00D61064">
      <w:r>
        <w:t>¿Por qué crees que ahora la longitud de la secuencia es 11 cuando las frecuencias [1 1] y [50 50] producen las mismas probabilidades?</w:t>
      </w:r>
    </w:p>
    <w:p w14:paraId="21EFB845" w14:textId="77777777" w:rsidR="00D61064" w:rsidRDefault="00085D28" w:rsidP="00056079">
      <w:r>
        <w:t xml:space="preserve">Incluye la discusión en el paso </w:t>
      </w:r>
      <w:r w:rsidR="008370BF">
        <w:t>10</w:t>
      </w:r>
      <w:r>
        <w:t xml:space="preserve"> del fichero Practica03</w:t>
      </w:r>
      <w:r w:rsidRPr="00545AD5">
        <w:t>ApellidoNombre.</w:t>
      </w:r>
      <w:r>
        <w:t xml:space="preserve">pdf </w:t>
      </w:r>
    </w:p>
    <w:p w14:paraId="047D010B" w14:textId="77777777" w:rsidR="008370BF" w:rsidRDefault="008370BF" w:rsidP="008370BF">
      <w:pPr>
        <w:rPr>
          <w:color w:val="FF0000"/>
          <w:u w:val="single"/>
        </w:rPr>
      </w:pPr>
      <w:r w:rsidRPr="00505F9C">
        <w:rPr>
          <w:color w:val="FF0000"/>
          <w:u w:val="single"/>
        </w:rPr>
        <w:t>Escribe tus respuestas aquí.</w:t>
      </w:r>
    </w:p>
    <w:p w14:paraId="1DCA6483" w14:textId="79E34734" w:rsidR="00E24D7B" w:rsidRDefault="006E2E43" w:rsidP="0097450E">
      <w:pPr>
        <w:autoSpaceDE w:val="0"/>
        <w:autoSpaceDN w:val="0"/>
        <w:adjustRightInd w:val="0"/>
        <w:spacing w:after="0" w:line="240" w:lineRule="auto"/>
        <w:jc w:val="left"/>
      </w:pPr>
      <w:r>
        <w:t>Nos encontramos con el mismo problema de antes, la función arithenco está añadiendo 0’s al final de la etiqueta los cuales resultan absolutamente inútiles ya que no son cifras significativas y no aportan nada al resultado de la etiqueta.</w:t>
      </w:r>
      <w:r w:rsidR="00800D0A">
        <w:t xml:space="preserve"> Ahondando en la función arithenco (click_derecho -&gt; open arithenco) </w:t>
      </w:r>
      <w:r w:rsidR="00586ACB">
        <w:t>me fijo en la siguiente línea de código:</w:t>
      </w:r>
    </w:p>
    <w:p w14:paraId="1F2F9E56" w14:textId="009D2D9A" w:rsidR="00586ACB" w:rsidRDefault="00586ACB" w:rsidP="00586ACB">
      <w:pPr>
        <w:autoSpaceDE w:val="0"/>
        <w:autoSpaceDN w:val="0"/>
        <w:adjustRightInd w:val="0"/>
        <w:spacing w:after="0" w:line="240" w:lineRule="auto"/>
        <w:ind w:firstLine="708"/>
        <w:jc w:val="left"/>
        <w:rPr>
          <w:color w:val="FF0000"/>
        </w:rPr>
      </w:pPr>
      <w:r w:rsidRPr="00586ACB">
        <w:rPr>
          <w:color w:val="FF0000"/>
        </w:rPr>
        <w:t>N = ceil(log2(total_count)) + 2;</w:t>
      </w:r>
    </w:p>
    <w:p w14:paraId="787EC2D6" w14:textId="7F243599" w:rsidR="00E24D7B" w:rsidRDefault="00586ACB" w:rsidP="0097450E">
      <w:pPr>
        <w:autoSpaceDE w:val="0"/>
        <w:autoSpaceDN w:val="0"/>
        <w:adjustRightInd w:val="0"/>
        <w:spacing w:after="0" w:line="240" w:lineRule="auto"/>
        <w:jc w:val="left"/>
      </w:pPr>
      <w:r>
        <w:t xml:space="preserve">Este valor N que se calcula haciendo la suma acumulada de todos los counts se utiliza para crear una estimación de la longitud final de la etiqueta y por tanto no emplea probabilidades ni decimales ni fracciones, utiliza el logaritmo en base 2 del número total de counts el cual varía entre [1 1] = 2 y [50 50] = 100. Probablemente sea un ajuste de eficiencia pensado para </w:t>
      </w:r>
      <w:r>
        <w:lastRenderedPageBreak/>
        <w:t>grandes volúmenes de datos pero que resulta ineficiente a la hora de tratar con pequeñas longitudes a codificar dentro de alfabetos con pocos símbolos y con counts de bajas cantidades.</w:t>
      </w:r>
    </w:p>
    <w:p w14:paraId="2B291A7B" w14:textId="77777777" w:rsidR="00586ACB" w:rsidRDefault="00586ACB" w:rsidP="0097450E">
      <w:pPr>
        <w:autoSpaceDE w:val="0"/>
        <w:autoSpaceDN w:val="0"/>
        <w:adjustRightInd w:val="0"/>
        <w:spacing w:after="0" w:line="240" w:lineRule="auto"/>
        <w:jc w:val="left"/>
        <w:rPr>
          <w:color w:val="FF0000"/>
        </w:rPr>
      </w:pPr>
    </w:p>
    <w:p w14:paraId="3205965C" w14:textId="77777777" w:rsidR="007E1967" w:rsidRDefault="007E1967" w:rsidP="0097450E">
      <w:pPr>
        <w:pStyle w:val="Normal2"/>
        <w:rPr>
          <w:b/>
        </w:rPr>
      </w:pPr>
      <w:r w:rsidRPr="0097450E">
        <w:rPr>
          <w:b/>
        </w:rPr>
        <w:t xml:space="preserve">Paso </w:t>
      </w:r>
      <w:r w:rsidR="008370BF">
        <w:rPr>
          <w:b/>
        </w:rPr>
        <w:t>11</w:t>
      </w:r>
    </w:p>
    <w:p w14:paraId="1B6622C3" w14:textId="77777777" w:rsidR="009B1A3A" w:rsidRDefault="00F4618D" w:rsidP="00E63934">
      <w:pPr>
        <w:pStyle w:val="Normal2"/>
      </w:pPr>
      <w:r>
        <w:rPr>
          <w:b/>
        </w:rPr>
        <w:t>V</w:t>
      </w:r>
      <w:r w:rsidR="007E1967">
        <w:t>amos ahora a analizar c</w:t>
      </w:r>
      <w:r w:rsidR="00085D28">
        <w:t>ó</w:t>
      </w:r>
      <w:r w:rsidR="007E1967">
        <w:t xml:space="preserve">mo funciona la codificación aritmética con distribuciones skew, es decir, distribuciones </w:t>
      </w:r>
      <w:r w:rsidR="00F62865">
        <w:t>descompensadas</w:t>
      </w:r>
      <w:r w:rsidR="007E1967">
        <w:t xml:space="preserve">. Comenzamos generando una secuencia de símbolos de un alfabeto con dos letras con probabilidades muy asimétricas. </w:t>
      </w:r>
      <w:r w:rsidR="00085D28">
        <w:t xml:space="preserve">Esta secuencia nos servirá de conjunto de entrenamiento para calcular las frecuencias de cada símbolo. Observa que si no ha salido ningún 1 la secuencia de entrenamiento no nos servirá. </w:t>
      </w:r>
      <w:r w:rsidR="007E1967">
        <w:t xml:space="preserve"> A continuación construiremos su código aritmético </w:t>
      </w:r>
    </w:p>
    <w:p w14:paraId="3850566D" w14:textId="77777777" w:rsidR="00672FCB" w:rsidRPr="00021362"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GB"/>
        </w:rPr>
      </w:pPr>
      <w:r w:rsidRPr="00021362">
        <w:rPr>
          <w:rFonts w:ascii="Courier New" w:hAnsi="Courier New" w:cs="Courier New"/>
          <w:color w:val="000000"/>
          <w:lang w:val="en-GB"/>
        </w:rPr>
        <w:t>clear all;close all; clc;</w:t>
      </w:r>
    </w:p>
    <w:p w14:paraId="7D10674A"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maximo= 0.0;</w:t>
      </w:r>
    </w:p>
    <w:p w14:paraId="79577DF6"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minimo=0.0;</w:t>
      </w:r>
    </w:p>
    <w:p w14:paraId="2C883EC7"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rng(0);</w:t>
      </w:r>
    </w:p>
    <w:p w14:paraId="01DD2E3D"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while maximo==minimo</w:t>
      </w:r>
    </w:p>
    <w:p w14:paraId="1D439AC0"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seq=randsrc(1,100000,[1 2; 0.01 0.99]);</w:t>
      </w:r>
    </w:p>
    <w:p w14:paraId="45948142"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maximo=max(seq(:));</w:t>
      </w:r>
    </w:p>
    <w:p w14:paraId="6D2F92B9" w14:textId="77777777" w:rsidR="00672FCB" w:rsidRPr="003B31A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3B31AB">
        <w:rPr>
          <w:rFonts w:ascii="Courier New" w:hAnsi="Courier New" w:cs="Courier New"/>
          <w:color w:val="000000"/>
        </w:rPr>
        <w:t>minimo=min(seq(:));</w:t>
      </w:r>
    </w:p>
    <w:p w14:paraId="551CA390" w14:textId="77777777"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672FCB">
        <w:rPr>
          <w:rFonts w:ascii="Courier New" w:hAnsi="Courier New" w:cs="Courier New"/>
          <w:color w:val="000000"/>
          <w:lang w:val="en-US"/>
        </w:rPr>
        <w:t>end</w:t>
      </w:r>
    </w:p>
    <w:p w14:paraId="46BBBBEE" w14:textId="77777777"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672FCB">
        <w:rPr>
          <w:rFonts w:ascii="Courier New" w:hAnsi="Courier New" w:cs="Courier New"/>
          <w:color w:val="000000"/>
          <w:lang w:val="en-US"/>
        </w:rPr>
        <w:t>histo=histc(seq,[1 2]);</w:t>
      </w:r>
    </w:p>
    <w:p w14:paraId="2B257387" w14:textId="77777777"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672FCB">
        <w:rPr>
          <w:rFonts w:ascii="Courier New" w:hAnsi="Courier New" w:cs="Courier New"/>
          <w:color w:val="000000"/>
          <w:lang w:val="en-US"/>
        </w:rPr>
        <w:t>bar([1 2],histo);</w:t>
      </w:r>
    </w:p>
    <w:p w14:paraId="56CDC241" w14:textId="77777777" w:rsidR="00A15536" w:rsidRPr="003B31AB" w:rsidRDefault="00A15536" w:rsidP="00E63934">
      <w:pPr>
        <w:pStyle w:val="Normal2"/>
        <w:rPr>
          <w:lang w:val="en-US"/>
        </w:rPr>
      </w:pPr>
    </w:p>
    <w:p w14:paraId="2EA22B01" w14:textId="77777777" w:rsidR="007E1967" w:rsidRDefault="00A15536" w:rsidP="00E63934">
      <w:pPr>
        <w:pStyle w:val="Normal2"/>
      </w:pPr>
      <w:r>
        <w:t>El histograma que obtenemos es</w:t>
      </w:r>
    </w:p>
    <w:p w14:paraId="1E5894B7" w14:textId="77777777" w:rsidR="00A15536" w:rsidRPr="009B1A3A" w:rsidRDefault="00A15536" w:rsidP="00E63934">
      <w:pPr>
        <w:pStyle w:val="Normal2"/>
      </w:pPr>
      <w:r>
        <w:rPr>
          <w:noProof/>
        </w:rPr>
        <w:drawing>
          <wp:inline distT="0" distB="0" distL="0" distR="0" wp14:anchorId="5F7D5531" wp14:editId="663A21D9">
            <wp:extent cx="4133299" cy="3096780"/>
            <wp:effectExtent l="0" t="0" r="635" b="8890"/>
            <wp:docPr id="2" name="Imagen 2" descr="C:\Users\Rms\Documents\rms\cursos\CRIM\curso 2014-2015\02 Código de Huffman\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4-2015\02 Código de Huffman\Guione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805" cy="3097908"/>
                    </a:xfrm>
                    <a:prstGeom prst="rect">
                      <a:avLst/>
                    </a:prstGeom>
                    <a:noFill/>
                    <a:ln>
                      <a:noFill/>
                    </a:ln>
                  </pic:spPr>
                </pic:pic>
              </a:graphicData>
            </a:graphic>
          </wp:inline>
        </w:drawing>
      </w:r>
    </w:p>
    <w:p w14:paraId="474DF1AB" w14:textId="77777777" w:rsidR="007E1967" w:rsidRPr="007E1967" w:rsidRDefault="007E1967" w:rsidP="002A45A9">
      <w:pPr>
        <w:spacing w:before="100" w:beforeAutospacing="1" w:after="240" w:line="240" w:lineRule="auto"/>
        <w:jc w:val="left"/>
        <w:rPr>
          <w:b/>
        </w:rPr>
      </w:pPr>
      <w:r w:rsidRPr="007E1967">
        <w:rPr>
          <w:b/>
        </w:rPr>
        <w:t xml:space="preserve">Paso </w:t>
      </w:r>
      <w:r w:rsidR="00672FCB">
        <w:rPr>
          <w:b/>
        </w:rPr>
        <w:t>12</w:t>
      </w:r>
    </w:p>
    <w:p w14:paraId="143D0803" w14:textId="77777777" w:rsidR="007E1967" w:rsidRDefault="00672FCB" w:rsidP="00672FCB">
      <w:pPr>
        <w:spacing w:before="100" w:beforeAutospacing="1" w:after="240" w:line="240" w:lineRule="auto"/>
        <w:jc w:val="left"/>
        <w:rPr>
          <w:rFonts w:ascii="Courier New" w:hAnsi="Courier New" w:cs="Courier New"/>
          <w:sz w:val="24"/>
          <w:szCs w:val="24"/>
        </w:rPr>
      </w:pPr>
      <w:r>
        <w:t>Codificamos la secuencia observada, calculamos su longitud, la decodificamos y comprobamos que la secuencia original y la decodificada coinciden</w:t>
      </w:r>
    </w:p>
    <w:p w14:paraId="04691B3C" w14:textId="77777777"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672FCB">
        <w:rPr>
          <w:rFonts w:ascii="Courier New" w:hAnsi="Courier New" w:cs="Courier New"/>
          <w:color w:val="000000"/>
        </w:rPr>
        <w:lastRenderedPageBreak/>
        <w:t>code=arithenco(seq,histo);</w:t>
      </w:r>
    </w:p>
    <w:p w14:paraId="4F466C7E" w14:textId="77777777" w:rsidR="00672FCB" w:rsidRPr="00672FCB" w:rsidRDefault="00672FCB" w:rsidP="00672FC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672FCB">
        <w:rPr>
          <w:rFonts w:ascii="Courier New" w:hAnsi="Courier New" w:cs="Courier New"/>
          <w:color w:val="000000"/>
        </w:rPr>
        <w:t>fprintf('Longitud de la secuencia codificada %d\n',numel(code));</w:t>
      </w:r>
    </w:p>
    <w:p w14:paraId="5BBCF13E" w14:textId="77777777" w:rsidR="002137C3" w:rsidRPr="002137C3" w:rsidRDefault="00672FCB"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Pr>
          <w:rFonts w:ascii="Courier New" w:hAnsi="Courier New" w:cs="Courier New"/>
          <w:color w:val="000000"/>
        </w:rPr>
        <w:t>ind</w:t>
      </w:r>
      <w:r w:rsidR="002137C3" w:rsidRPr="002137C3">
        <w:rPr>
          <w:rFonts w:ascii="Courier New" w:hAnsi="Courier New" w:cs="Courier New"/>
          <w:color w:val="000000"/>
        </w:rPr>
        <w:t>seqdec=arithdeco(code,histo,numel(seq));</w:t>
      </w:r>
    </w:p>
    <w:p w14:paraId="7A7FBEB2" w14:textId="77777777"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2137C3">
        <w:rPr>
          <w:rFonts w:ascii="Courier New" w:hAnsi="Courier New" w:cs="Courier New"/>
          <w:color w:val="000000"/>
        </w:rPr>
        <w:t>fprintf('¿Coinciden original y comprimido 1(S) 0 (N)?, %d\n',...</w:t>
      </w:r>
    </w:p>
    <w:p w14:paraId="11C3B771" w14:textId="77777777" w:rsidR="002137C3" w:rsidRPr="002137C3" w:rsidRDefault="002137C3" w:rsidP="002137C3">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2137C3">
        <w:rPr>
          <w:rFonts w:ascii="Courier New" w:hAnsi="Courier New" w:cs="Courier New"/>
          <w:color w:val="000000"/>
        </w:rPr>
        <w:t xml:space="preserve">    isequal(seq,seqdec))</w:t>
      </w:r>
    </w:p>
    <w:p w14:paraId="1C61186F" w14:textId="77777777" w:rsidR="002137C3" w:rsidRDefault="002137C3" w:rsidP="007E1967">
      <w:pPr>
        <w:autoSpaceDE w:val="0"/>
        <w:autoSpaceDN w:val="0"/>
        <w:adjustRightInd w:val="0"/>
        <w:spacing w:after="0" w:line="240" w:lineRule="auto"/>
        <w:jc w:val="left"/>
        <w:rPr>
          <w:rFonts w:ascii="Courier New" w:hAnsi="Courier New" w:cs="Courier New"/>
          <w:sz w:val="24"/>
          <w:szCs w:val="24"/>
        </w:rPr>
      </w:pPr>
    </w:p>
    <w:p w14:paraId="53F31E82" w14:textId="77777777" w:rsidR="007E1967" w:rsidRDefault="00CF6E5D" w:rsidP="002A45A9">
      <w:pPr>
        <w:spacing w:before="100" w:beforeAutospacing="1" w:after="240" w:line="240" w:lineRule="auto"/>
        <w:jc w:val="left"/>
      </w:pPr>
      <w:r>
        <w:t>L</w:t>
      </w:r>
      <w:r w:rsidR="007E1967">
        <w:t>a</w:t>
      </w:r>
      <w:r w:rsidR="00672FCB">
        <w:t>s salidas son</w:t>
      </w:r>
    </w:p>
    <w:p w14:paraId="30E6464E" w14:textId="77777777" w:rsidR="00672FCB" w:rsidRDefault="00672FCB" w:rsidP="003E217F">
      <w:pPr>
        <w:shd w:val="clear" w:color="auto" w:fill="FFFFFF" w:themeFill="background1"/>
        <w:autoSpaceDE w:val="0"/>
        <w:autoSpaceDN w:val="0"/>
        <w:adjustRightInd w:val="0"/>
        <w:spacing w:after="0" w:line="240" w:lineRule="auto"/>
        <w:jc w:val="left"/>
      </w:pPr>
      <w:r w:rsidRPr="00FC04E6">
        <w:rPr>
          <w:rFonts w:ascii="Courier New" w:hAnsi="Courier New" w:cs="Courier New"/>
          <w:color w:val="000000"/>
        </w:rPr>
        <w:t>Longitud de</w:t>
      </w:r>
      <w:r>
        <w:rPr>
          <w:rFonts w:ascii="Courier New" w:hAnsi="Courier New" w:cs="Courier New"/>
          <w:color w:val="000000"/>
        </w:rPr>
        <w:t xml:space="preserve"> </w:t>
      </w:r>
      <w:r w:rsidRPr="00FC04E6">
        <w:rPr>
          <w:rFonts w:ascii="Courier New" w:hAnsi="Courier New" w:cs="Courier New"/>
          <w:color w:val="000000"/>
        </w:rPr>
        <w:t>l</w:t>
      </w:r>
      <w:r>
        <w:rPr>
          <w:rFonts w:ascii="Courier New" w:hAnsi="Courier New" w:cs="Courier New"/>
          <w:color w:val="000000"/>
        </w:rPr>
        <w:t>a secuencia codificada</w:t>
      </w:r>
      <w:r w:rsidRPr="00FC04E6">
        <w:rPr>
          <w:rFonts w:ascii="Courier New" w:hAnsi="Courier New" w:cs="Courier New"/>
          <w:color w:val="000000"/>
        </w:rPr>
        <w:t xml:space="preserve"> </w:t>
      </w:r>
      <w:r>
        <w:rPr>
          <w:rFonts w:ascii="Courier New" w:hAnsi="Courier New" w:cs="Courier New"/>
          <w:color w:val="000000"/>
        </w:rPr>
        <w:t>8177</w:t>
      </w:r>
    </w:p>
    <w:p w14:paraId="0D23F974" w14:textId="77777777" w:rsidR="002A511D" w:rsidRDefault="002A511D" w:rsidP="002A511D">
      <w:pPr>
        <w:shd w:val="clear" w:color="auto" w:fill="FFFFFF" w:themeFill="background1"/>
        <w:autoSpaceDE w:val="0"/>
        <w:autoSpaceDN w:val="0"/>
        <w:adjustRightInd w:val="0"/>
        <w:spacing w:after="0" w:line="240" w:lineRule="auto"/>
        <w:jc w:val="left"/>
        <w:rPr>
          <w:rFonts w:ascii="Courier New" w:hAnsi="Courier New" w:cs="Courier New"/>
          <w:color w:val="000000"/>
        </w:rPr>
      </w:pPr>
      <w:r w:rsidRPr="002A511D">
        <w:rPr>
          <w:rFonts w:ascii="Courier New" w:hAnsi="Courier New" w:cs="Courier New"/>
          <w:color w:val="000000"/>
        </w:rPr>
        <w:t>¿Coinciden original y comprimido 1(S) 0 (N)?, 1</w:t>
      </w:r>
    </w:p>
    <w:p w14:paraId="382585D2" w14:textId="252FD58E" w:rsidR="00CF6E5D" w:rsidRDefault="00CF6E5D" w:rsidP="00CF6E5D">
      <w:pPr>
        <w:spacing w:before="100" w:beforeAutospacing="1" w:after="240" w:line="240" w:lineRule="auto"/>
        <w:jc w:val="left"/>
      </w:pPr>
      <w:r w:rsidRPr="00CF6E5D">
        <w:t>Observa el tamaño en bits de la secuencia codificada y el tamaño original</w:t>
      </w:r>
    </w:p>
    <w:p w14:paraId="37206115" w14:textId="12DD602F" w:rsidR="000B5092" w:rsidRPr="00CF6E5D" w:rsidRDefault="000B5092" w:rsidP="00CF6E5D">
      <w:pPr>
        <w:spacing w:before="100" w:beforeAutospacing="1" w:after="240" w:line="240" w:lineRule="auto"/>
        <w:jc w:val="left"/>
      </w:pPr>
      <w:r>
        <w:t>FC = 12.23</w:t>
      </w:r>
    </w:p>
    <w:p w14:paraId="128BA95A" w14:textId="77777777" w:rsidR="007E1967" w:rsidRPr="007E1967" w:rsidRDefault="007E1967" w:rsidP="002A45A9">
      <w:pPr>
        <w:spacing w:before="100" w:beforeAutospacing="1" w:after="240" w:line="240" w:lineRule="auto"/>
        <w:jc w:val="left"/>
        <w:rPr>
          <w:b/>
        </w:rPr>
      </w:pPr>
      <w:r w:rsidRPr="002A511D">
        <w:rPr>
          <w:b/>
          <w:color w:val="C00000"/>
        </w:rPr>
        <w:t xml:space="preserve">Paso </w:t>
      </w:r>
      <w:r w:rsidR="002A511D" w:rsidRPr="002A511D">
        <w:rPr>
          <w:b/>
          <w:color w:val="C00000"/>
        </w:rPr>
        <w:t>1</w:t>
      </w:r>
      <w:r w:rsidR="003E217F">
        <w:rPr>
          <w:b/>
          <w:color w:val="C00000"/>
        </w:rPr>
        <w:t>3</w:t>
      </w:r>
      <w:r w:rsidR="007025EA" w:rsidRPr="002A511D">
        <w:rPr>
          <w:b/>
          <w:color w:val="C00000"/>
        </w:rPr>
        <w:t xml:space="preserve"> </w:t>
      </w:r>
    </w:p>
    <w:p w14:paraId="12EC8FEE" w14:textId="77777777" w:rsidR="00794308" w:rsidRPr="00794308" w:rsidRDefault="00794308" w:rsidP="00794308">
      <w:pPr>
        <w:autoSpaceDE w:val="0"/>
        <w:autoSpaceDN w:val="0"/>
        <w:adjustRightInd w:val="0"/>
        <w:spacing w:after="0" w:line="240" w:lineRule="auto"/>
        <w:jc w:val="left"/>
      </w:pPr>
    </w:p>
    <w:p w14:paraId="5C4A3413" w14:textId="63EE2792" w:rsidR="00794308" w:rsidRPr="00925F9A" w:rsidRDefault="00794308" w:rsidP="00794308">
      <w:pPr>
        <w:autoSpaceDE w:val="0"/>
        <w:autoSpaceDN w:val="0"/>
        <w:adjustRightInd w:val="0"/>
        <w:spacing w:after="0" w:line="240" w:lineRule="auto"/>
      </w:pPr>
      <w:r w:rsidRPr="00794308">
        <w:t xml:space="preserve">Realiza un estudio de cómo evoluciona el número de bits por símbolo cuando generamos 10^i, i=1,2,3,4,5,6 símbolos siguiendo el proceso del </w:t>
      </w:r>
      <w:r>
        <w:t>paso 11 con probabilida</w:t>
      </w:r>
      <w:r w:rsidRPr="00794308">
        <w:t>des pr(1)=0.1 y pr(2)=0.9.  Para cada uno de los 6 casos,  realiza 5 simulaciones distintas y calcula el número medio de bits por símbolo como una media de las 5 simulaciones. Dibuja los 30 valores obtenidos así como las medias de los 5 valores para las 10,</w:t>
      </w:r>
      <w:r>
        <w:t xml:space="preserve"> </w:t>
      </w:r>
      <w:r w:rsidRPr="00794308">
        <w:t>100,</w:t>
      </w:r>
      <w:r>
        <w:t xml:space="preserve"> </w:t>
      </w:r>
      <w:r w:rsidRPr="00794308">
        <w:t>1000,</w:t>
      </w:r>
      <w:r>
        <w:t xml:space="preserve"> </w:t>
      </w:r>
      <w:r w:rsidRPr="00794308">
        <w:t>10000, 100000 y 1000000 simulaciones. Dibuja también una línea con el valor</w:t>
      </w:r>
      <w:r>
        <w:t xml:space="preserve"> </w:t>
      </w:r>
      <w:r w:rsidRPr="00794308">
        <w:t>de la entropía de la fuente. ¿Obtienes algún resultado que en principio</w:t>
      </w:r>
      <w:r>
        <w:t xml:space="preserve"> </w:t>
      </w:r>
      <w:r w:rsidRPr="00794308">
        <w:t xml:space="preserve">parezca incorrecto entre la entropía de la fuente y </w:t>
      </w:r>
      <w:r w:rsidRPr="00925F9A">
        <w:t>los bits por símbolo</w:t>
      </w:r>
      <w:r w:rsidR="0056654B" w:rsidRPr="00925F9A">
        <w:t xml:space="preserve"> de alguna simulación</w:t>
      </w:r>
      <w:r w:rsidRPr="00925F9A">
        <w:t>?</w:t>
      </w:r>
      <w:r w:rsidR="00692AD6" w:rsidRPr="00925F9A">
        <w:t xml:space="preserve">, </w:t>
      </w:r>
      <w:r w:rsidRPr="00925F9A">
        <w:t>¿Cuál sería la explicación?</w:t>
      </w:r>
    </w:p>
    <w:p w14:paraId="25BC9745" w14:textId="61CA04A6" w:rsidR="00794308" w:rsidRDefault="00794308" w:rsidP="002A45A9">
      <w:pPr>
        <w:spacing w:before="100" w:beforeAutospacing="1" w:after="240" w:line="240" w:lineRule="auto"/>
        <w:jc w:val="left"/>
      </w:pPr>
      <w:r w:rsidRPr="00925F9A">
        <w:t>Incluye el código en el paso 13 del fichero Practica03ApellidoNombre.m y la discusión en el paso 13 de  Practica03ApellidoNombre.pdf.</w:t>
      </w:r>
    </w:p>
    <w:p w14:paraId="5EADC1A8" w14:textId="77777777" w:rsidR="00925F9A" w:rsidRDefault="00925F9A" w:rsidP="00925F9A">
      <w:pPr>
        <w:rPr>
          <w:color w:val="FF0000"/>
          <w:u w:val="single"/>
        </w:rPr>
      </w:pPr>
      <w:r w:rsidRPr="00505F9C">
        <w:rPr>
          <w:color w:val="FF0000"/>
          <w:u w:val="single"/>
        </w:rPr>
        <w:t>Escribe tus respuestas aquí.</w:t>
      </w:r>
    </w:p>
    <w:p w14:paraId="1E212C46" w14:textId="68661818" w:rsidR="00925F9A" w:rsidRDefault="00925F9A" w:rsidP="002A45A9">
      <w:pPr>
        <w:spacing w:before="100" w:beforeAutospacing="1" w:after="240" w:line="240" w:lineRule="auto"/>
        <w:jc w:val="left"/>
      </w:pPr>
      <w:r w:rsidRPr="00925F9A">
        <w:rPr>
          <w:noProof/>
        </w:rPr>
        <w:drawing>
          <wp:inline distT="0" distB="0" distL="0" distR="0" wp14:anchorId="3F731E28" wp14:editId="430D1832">
            <wp:extent cx="4300602" cy="2101215"/>
            <wp:effectExtent l="0" t="0" r="5080" b="0"/>
            <wp:docPr id="3" name="Imagen 3" descr="Imagen que contiene barco, texto, mapa,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barco, texto, mapa, agua&#10;&#10;Descripción generada automáticamente"/>
                    <pic:cNvPicPr/>
                  </pic:nvPicPr>
                  <pic:blipFill>
                    <a:blip r:embed="rId14"/>
                    <a:stretch>
                      <a:fillRect/>
                    </a:stretch>
                  </pic:blipFill>
                  <pic:spPr>
                    <a:xfrm>
                      <a:off x="0" y="0"/>
                      <a:ext cx="4321356" cy="2111355"/>
                    </a:xfrm>
                    <a:prstGeom prst="rect">
                      <a:avLst/>
                    </a:prstGeom>
                  </pic:spPr>
                </pic:pic>
              </a:graphicData>
            </a:graphic>
          </wp:inline>
        </w:drawing>
      </w:r>
    </w:p>
    <w:p w14:paraId="31EFDE63" w14:textId="7A66BBE2" w:rsidR="00925F9A" w:rsidRPr="00925F9A" w:rsidRDefault="00925F9A" w:rsidP="0016324D">
      <w:pPr>
        <w:autoSpaceDE w:val="0"/>
        <w:autoSpaceDN w:val="0"/>
        <w:adjustRightInd w:val="0"/>
        <w:spacing w:after="0" w:line="240" w:lineRule="auto"/>
        <w:rPr>
          <w:ins w:id="2" w:author="Jorge Gangoso Klock" w:date="2021-11-30T18:16:00Z"/>
          <w:b/>
          <w:color w:val="C00000"/>
        </w:rPr>
      </w:pPr>
      <w:r>
        <w:t xml:space="preserve">Podemos ver cómo sí que hay valores que superan aunque sea ligeramente el umbral de la entropía. Esto puede ocurrir ya que al ser casos experimentales las probabilidades de los dos elementos [1 2] no siempre serán exactamente [0.1 0.9] si no que pueden llegar a ser aún más dispares, en cuyo caso sabemos que la entropía disminuye y por tanto podemos obtener valores aún menores. </w:t>
      </w:r>
    </w:p>
    <w:p w14:paraId="0517B567" w14:textId="1F2D8FBC" w:rsidR="007E1967" w:rsidRPr="00925F9A" w:rsidRDefault="007025EA" w:rsidP="002A45A9">
      <w:pPr>
        <w:spacing w:before="100" w:beforeAutospacing="1" w:after="240" w:line="240" w:lineRule="auto"/>
        <w:jc w:val="left"/>
        <w:rPr>
          <w:b/>
          <w:color w:val="C00000"/>
        </w:rPr>
      </w:pPr>
      <w:r w:rsidRPr="00925F9A">
        <w:rPr>
          <w:b/>
          <w:color w:val="C00000"/>
        </w:rPr>
        <w:lastRenderedPageBreak/>
        <w:t xml:space="preserve">Paso </w:t>
      </w:r>
      <w:r w:rsidR="007E4717" w:rsidRPr="00925F9A">
        <w:rPr>
          <w:b/>
          <w:color w:val="C00000"/>
        </w:rPr>
        <w:t>1</w:t>
      </w:r>
      <w:r w:rsidR="00430518" w:rsidRPr="00925F9A">
        <w:rPr>
          <w:b/>
          <w:color w:val="C00000"/>
        </w:rPr>
        <w:t>4</w:t>
      </w:r>
      <w:r w:rsidR="00C76636" w:rsidRPr="00925F9A">
        <w:rPr>
          <w:b/>
          <w:color w:val="C00000"/>
        </w:rPr>
        <w:t xml:space="preserve"> </w:t>
      </w:r>
    </w:p>
    <w:p w14:paraId="7996DF3F" w14:textId="77777777" w:rsidR="00C76636" w:rsidRDefault="007025EA" w:rsidP="004532AD">
      <w:pPr>
        <w:spacing w:before="100" w:beforeAutospacing="1" w:after="240" w:line="240" w:lineRule="auto"/>
      </w:pPr>
      <w:r>
        <w:t>Como habrás podido comprobar empíricamente, l</w:t>
      </w:r>
      <w:r w:rsidR="00E63934">
        <w:t>a codificación aritmética es más eficiente cuanto mayor sea la longitud de la secuencia a codificar, es decir, el número medio de bits necesarios para representar cada símbolo se acerca más a la entropía cuantos más caracteres codificamos. Compr</w:t>
      </w:r>
      <w:r w:rsidR="00C92A06">
        <w:t>obaremos</w:t>
      </w:r>
      <w:r w:rsidR="00E63934">
        <w:t xml:space="preserve"> </w:t>
      </w:r>
      <w:r w:rsidR="00C76636">
        <w:t xml:space="preserve">de nuevo </w:t>
      </w:r>
      <w:r w:rsidR="002A45A9">
        <w:t>empíricamente este hecho</w:t>
      </w:r>
      <w:r w:rsidR="00E63934">
        <w:t xml:space="preserve"> usando los ficheros de texto contenidos en el fichero </w:t>
      </w:r>
      <w:r w:rsidR="00E63934" w:rsidRPr="00F101AF">
        <w:rPr>
          <w:rFonts w:ascii="Consolas" w:hAnsi="Consolas" w:cs="Consolas"/>
        </w:rPr>
        <w:t>textobinario.zip</w:t>
      </w:r>
      <w:r w:rsidR="00E63934" w:rsidRPr="00AB432E">
        <w:t>.</w:t>
      </w:r>
      <w:r w:rsidR="00E63934">
        <w:t xml:space="preserve"> </w:t>
      </w:r>
    </w:p>
    <w:p w14:paraId="2BFF61E2" w14:textId="77777777" w:rsidR="0001258D" w:rsidRDefault="00E63934" w:rsidP="004532AD">
      <w:pPr>
        <w:spacing w:before="100" w:beforeAutospacing="1" w:after="240" w:line="240" w:lineRule="auto"/>
      </w:pPr>
      <w:r>
        <w:t xml:space="preserve">Los ficheros de texto </w:t>
      </w:r>
      <w:r w:rsidR="00C92A06">
        <w:t xml:space="preserve">en </w:t>
      </w:r>
      <w:r w:rsidR="00C92A06" w:rsidRPr="00F101AF">
        <w:rPr>
          <w:rFonts w:ascii="Consolas" w:hAnsi="Consolas" w:cs="Consolas"/>
        </w:rPr>
        <w:t>textobinario.zip</w:t>
      </w:r>
      <w:r w:rsidR="00C92A06">
        <w:t xml:space="preserve"> </w:t>
      </w:r>
      <w:r>
        <w:t xml:space="preserve">contienen sólo dos caracteres, el </w:t>
      </w:r>
      <w:r w:rsidR="00072F69">
        <w:t>carácter</w:t>
      </w:r>
      <w:r>
        <w:t xml:space="preserve"> '0' y el </w:t>
      </w:r>
      <w:r w:rsidR="00072F69">
        <w:t>carácter</w:t>
      </w:r>
      <w:r>
        <w:t xml:space="preserve"> '1'. El nombre de cada fichero es </w:t>
      </w:r>
      <w:r>
        <w:rPr>
          <w:rStyle w:val="codigo1"/>
        </w:rPr>
        <w:t>texto</w:t>
      </w:r>
      <w:r>
        <w:rPr>
          <w:rStyle w:val="nfasis"/>
        </w:rPr>
        <w:t>X</w:t>
      </w:r>
      <w:r>
        <w:rPr>
          <w:rStyle w:val="codigo1"/>
        </w:rPr>
        <w:t>.txt</w:t>
      </w:r>
      <w:r>
        <w:t xml:space="preserve"> donde </w:t>
      </w:r>
      <w:r>
        <w:rPr>
          <w:rStyle w:val="nfasis"/>
        </w:rPr>
        <w:t>X</w:t>
      </w:r>
      <w:r>
        <w:t xml:space="preserve"> representa el número de caracteres en el fichero.</w:t>
      </w:r>
      <w:r w:rsidR="00C76636">
        <w:t xml:space="preserve"> Observa que los caracteres ‘0’ y ‘1’ vas a tener que codificarlos como 1 y 2</w:t>
      </w:r>
      <w:r w:rsidR="008F4A9E">
        <w:t>.</w:t>
      </w:r>
    </w:p>
    <w:p w14:paraId="7F5AE773" w14:textId="77777777" w:rsidR="00C92A06" w:rsidRDefault="0001258D" w:rsidP="0001258D">
      <w:r>
        <w:t>Incluye</w:t>
      </w:r>
      <w:r w:rsidR="00E77D31">
        <w:t xml:space="preserve"> </w:t>
      </w:r>
      <w:r w:rsidR="00C92A06">
        <w:t>en el paso 14 de Practica03</w:t>
      </w:r>
      <w:r w:rsidR="00C92A06" w:rsidRPr="00545AD5">
        <w:t>ApellidoNombre.</w:t>
      </w:r>
      <w:r w:rsidR="00C92A06">
        <w:t xml:space="preserve">m </w:t>
      </w:r>
      <w:r w:rsidR="00E77D31">
        <w:t xml:space="preserve">el código </w:t>
      </w:r>
      <w:r w:rsidR="00C92A06">
        <w:t xml:space="preserve">para </w:t>
      </w:r>
    </w:p>
    <w:p w14:paraId="5D6E2A80" w14:textId="77777777" w:rsidR="00C92A06" w:rsidRDefault="00C92A06" w:rsidP="00C92A06">
      <w:pPr>
        <w:pStyle w:val="Prrafodelista"/>
        <w:numPr>
          <w:ilvl w:val="0"/>
          <w:numId w:val="24"/>
        </w:numPr>
      </w:pPr>
      <w:r>
        <w:t xml:space="preserve">codificar y decodificar cada uno de estos ficheros, </w:t>
      </w:r>
    </w:p>
    <w:p w14:paraId="666156ED" w14:textId="77777777" w:rsidR="00C92A06" w:rsidRDefault="00C92A06" w:rsidP="00C92A06">
      <w:pPr>
        <w:pStyle w:val="Prrafodelista"/>
        <w:numPr>
          <w:ilvl w:val="0"/>
          <w:numId w:val="24"/>
        </w:numPr>
      </w:pPr>
      <w:r>
        <w:t>comprobar que la secuencia original y decodificada coinciden</w:t>
      </w:r>
      <w:r w:rsidR="00E0036C">
        <w:t>,</w:t>
      </w:r>
    </w:p>
    <w:p w14:paraId="3F50A78D" w14:textId="77777777" w:rsidR="00C92A06" w:rsidRDefault="00C92A06" w:rsidP="00C92A06">
      <w:pPr>
        <w:pStyle w:val="Prrafodelista"/>
        <w:numPr>
          <w:ilvl w:val="0"/>
          <w:numId w:val="24"/>
        </w:numPr>
      </w:pPr>
      <w:r>
        <w:t>dibujar los histograma</w:t>
      </w:r>
      <w:r w:rsidR="001D57B9">
        <w:t>s</w:t>
      </w:r>
      <w:r>
        <w:t xml:space="preserve"> de los símbolos en cada fichero.</w:t>
      </w:r>
      <w:r w:rsidR="00E77D31">
        <w:t xml:space="preserve"> </w:t>
      </w:r>
    </w:p>
    <w:p w14:paraId="1438A3D1" w14:textId="77777777" w:rsidR="00C92A06" w:rsidRDefault="00C92A06" w:rsidP="00C92A06">
      <w:pPr>
        <w:ind w:left="360"/>
      </w:pPr>
    </w:p>
    <w:p w14:paraId="5BF1495D" w14:textId="77777777" w:rsidR="0001258D" w:rsidRDefault="00E0036C" w:rsidP="00C92A06">
      <w:r>
        <w:t>I</w:t>
      </w:r>
      <w:r w:rsidR="00C92A06">
        <w:t>ncluye los histograma, la</w:t>
      </w:r>
      <w:r w:rsidR="00E77D31">
        <w:t xml:space="preserve"> tabla que contiene el número de bits por símbolo para cada fichero </w:t>
      </w:r>
      <w:r w:rsidR="00C92A06">
        <w:t xml:space="preserve">y las conclusiones que puedas extraer </w:t>
      </w:r>
      <w:r w:rsidR="00430518">
        <w:t>en el paso 14</w:t>
      </w:r>
      <w:r w:rsidR="0001258D">
        <w:t xml:space="preserve"> de  Practica03</w:t>
      </w:r>
      <w:r w:rsidR="0001258D" w:rsidRPr="00545AD5">
        <w:t>ApellidoNombre.</w:t>
      </w:r>
      <w:r w:rsidR="0001258D">
        <w:t>pdf.</w:t>
      </w:r>
    </w:p>
    <w:p w14:paraId="529856B7" w14:textId="77777777" w:rsidR="00430518" w:rsidRDefault="00430518" w:rsidP="00430518">
      <w:pPr>
        <w:rPr>
          <w:color w:val="FF0000"/>
          <w:u w:val="single"/>
        </w:rPr>
      </w:pPr>
      <w:r w:rsidRPr="00505F9C">
        <w:rPr>
          <w:color w:val="FF0000"/>
          <w:u w:val="single"/>
        </w:rPr>
        <w:t>Escribe tus respuestas aquí.</w:t>
      </w:r>
    </w:p>
    <w:p w14:paraId="394393D5" w14:textId="1EF91352" w:rsidR="00C92A06" w:rsidRDefault="00563E4E" w:rsidP="00430518">
      <w:pPr>
        <w:rPr>
          <w:color w:val="FF0000"/>
          <w:u w:val="single"/>
        </w:rPr>
      </w:pPr>
      <w:r w:rsidRPr="00563E4E">
        <w:rPr>
          <w:noProof/>
          <w:color w:val="FF0000"/>
          <w:u w:val="single"/>
        </w:rPr>
        <w:drawing>
          <wp:inline distT="0" distB="0" distL="0" distR="0" wp14:anchorId="5466F100" wp14:editId="5F7B0B17">
            <wp:extent cx="5400040" cy="3047365"/>
            <wp:effectExtent l="0" t="0" r="0" b="635"/>
            <wp:docPr id="4" name="Imagen 4"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 Cuadrado&#10;&#10;Descripción generada automáticamente"/>
                    <pic:cNvPicPr/>
                  </pic:nvPicPr>
                  <pic:blipFill>
                    <a:blip r:embed="rId15"/>
                    <a:stretch>
                      <a:fillRect/>
                    </a:stretch>
                  </pic:blipFill>
                  <pic:spPr>
                    <a:xfrm>
                      <a:off x="0" y="0"/>
                      <a:ext cx="5400040" cy="3047365"/>
                    </a:xfrm>
                    <a:prstGeom prst="rect">
                      <a:avLst/>
                    </a:prstGeom>
                  </pic:spPr>
                </pic:pic>
              </a:graphicData>
            </a:graphic>
          </wp:inline>
        </w:drawing>
      </w:r>
    </w:p>
    <w:p w14:paraId="708B14B0" w14:textId="77777777" w:rsidR="00C92A06" w:rsidRDefault="00C92A06" w:rsidP="00430518">
      <w:pPr>
        <w:rPr>
          <w:color w:val="FF0000"/>
          <w:u w:val="single"/>
        </w:rPr>
      </w:pPr>
    </w:p>
    <w:tbl>
      <w:tblPr>
        <w:tblStyle w:val="Sombreadoclaro-nfasis2"/>
        <w:tblW w:w="0" w:type="auto"/>
        <w:tblInd w:w="817" w:type="dxa"/>
        <w:tblLook w:val="04A0" w:firstRow="1" w:lastRow="0" w:firstColumn="1" w:lastColumn="0" w:noHBand="0" w:noVBand="1"/>
      </w:tblPr>
      <w:tblGrid>
        <w:gridCol w:w="3505"/>
        <w:gridCol w:w="3157"/>
      </w:tblGrid>
      <w:tr w:rsidR="00BF4874" w14:paraId="49FE7906" w14:textId="77777777" w:rsidTr="00430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2A59AA0" w14:textId="77777777" w:rsidR="00BF4874" w:rsidRDefault="00BF4874" w:rsidP="0001258D">
            <w:r>
              <w:t>Nº Caracteres</w:t>
            </w:r>
          </w:p>
        </w:tc>
        <w:tc>
          <w:tcPr>
            <w:tcW w:w="3157" w:type="dxa"/>
          </w:tcPr>
          <w:p w14:paraId="4629BB2D" w14:textId="77777777" w:rsidR="00BF4874" w:rsidRDefault="00BF4874" w:rsidP="0001258D">
            <w:pPr>
              <w:cnfStyle w:val="100000000000" w:firstRow="1" w:lastRow="0" w:firstColumn="0" w:lastColumn="0" w:oddVBand="0" w:evenVBand="0" w:oddHBand="0" w:evenHBand="0" w:firstRowFirstColumn="0" w:firstRowLastColumn="0" w:lastRowFirstColumn="0" w:lastRowLastColumn="0"/>
            </w:pPr>
            <w:r>
              <w:t>Bits/símbolo</w:t>
            </w:r>
          </w:p>
        </w:tc>
      </w:tr>
      <w:tr w:rsidR="00BF4874" w14:paraId="5EFC2937" w14:textId="77777777" w:rsidTr="0043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275C68D" w14:textId="77777777" w:rsidR="00BF4874" w:rsidRDefault="00BF4874" w:rsidP="0001258D">
            <w:r>
              <w:t>10</w:t>
            </w:r>
          </w:p>
        </w:tc>
        <w:tc>
          <w:tcPr>
            <w:tcW w:w="3157" w:type="dxa"/>
          </w:tcPr>
          <w:p w14:paraId="3B4EF43A" w14:textId="6BD35851" w:rsidR="00BF4874" w:rsidRDefault="00563E4E" w:rsidP="0001258D">
            <w:pPr>
              <w:cnfStyle w:val="000000100000" w:firstRow="0" w:lastRow="0" w:firstColumn="0" w:lastColumn="0" w:oddVBand="0" w:evenVBand="0" w:oddHBand="1" w:evenHBand="0" w:firstRowFirstColumn="0" w:firstRowLastColumn="0" w:lastRowFirstColumn="0" w:lastRowLastColumn="0"/>
            </w:pPr>
            <w:r w:rsidRPr="00563E4E">
              <w:t>1.600000e+00</w:t>
            </w:r>
          </w:p>
        </w:tc>
      </w:tr>
      <w:tr w:rsidR="00BF4874" w14:paraId="51235EBD" w14:textId="77777777" w:rsidTr="00430518">
        <w:tc>
          <w:tcPr>
            <w:cnfStyle w:val="001000000000" w:firstRow="0" w:lastRow="0" w:firstColumn="1" w:lastColumn="0" w:oddVBand="0" w:evenVBand="0" w:oddHBand="0" w:evenHBand="0" w:firstRowFirstColumn="0" w:firstRowLastColumn="0" w:lastRowFirstColumn="0" w:lastRowLastColumn="0"/>
            <w:tcW w:w="3505" w:type="dxa"/>
          </w:tcPr>
          <w:p w14:paraId="0AC5FC26" w14:textId="77777777" w:rsidR="00BF4874" w:rsidRDefault="00BF4874" w:rsidP="0001258D">
            <w:r>
              <w:t>100</w:t>
            </w:r>
          </w:p>
        </w:tc>
        <w:tc>
          <w:tcPr>
            <w:tcW w:w="3157" w:type="dxa"/>
          </w:tcPr>
          <w:p w14:paraId="6866F71F" w14:textId="4828F1F3" w:rsidR="00BF4874" w:rsidRDefault="00563E4E" w:rsidP="0001258D">
            <w:pPr>
              <w:cnfStyle w:val="000000000000" w:firstRow="0" w:lastRow="0" w:firstColumn="0" w:lastColumn="0" w:oddVBand="0" w:evenVBand="0" w:oddHBand="0" w:evenHBand="0" w:firstRowFirstColumn="0" w:firstRowLastColumn="0" w:lastRowFirstColumn="0" w:lastRowLastColumn="0"/>
            </w:pPr>
            <w:r w:rsidRPr="00563E4E">
              <w:t>1.070000e+00</w:t>
            </w:r>
          </w:p>
        </w:tc>
      </w:tr>
      <w:tr w:rsidR="00BF4874" w14:paraId="5974E142" w14:textId="77777777" w:rsidTr="0043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4F669E0" w14:textId="77777777" w:rsidR="00BF4874" w:rsidRDefault="00BF4874" w:rsidP="0001258D">
            <w:r>
              <w:t>1000</w:t>
            </w:r>
          </w:p>
        </w:tc>
        <w:tc>
          <w:tcPr>
            <w:tcW w:w="3157" w:type="dxa"/>
          </w:tcPr>
          <w:p w14:paraId="0C48A1D3" w14:textId="787938C3" w:rsidR="00BF4874" w:rsidRDefault="00563E4E" w:rsidP="0001258D">
            <w:pPr>
              <w:cnfStyle w:val="000000100000" w:firstRow="0" w:lastRow="0" w:firstColumn="0" w:lastColumn="0" w:oddVBand="0" w:evenVBand="0" w:oddHBand="1" w:evenHBand="0" w:firstRowFirstColumn="0" w:firstRowLastColumn="0" w:lastRowFirstColumn="0" w:lastRowLastColumn="0"/>
            </w:pPr>
            <w:r w:rsidRPr="00563E4E">
              <w:t>1.011000e+00</w:t>
            </w:r>
          </w:p>
        </w:tc>
      </w:tr>
      <w:tr w:rsidR="00BF4874" w14:paraId="399DE064" w14:textId="77777777" w:rsidTr="00430518">
        <w:tc>
          <w:tcPr>
            <w:cnfStyle w:val="001000000000" w:firstRow="0" w:lastRow="0" w:firstColumn="1" w:lastColumn="0" w:oddVBand="0" w:evenVBand="0" w:oddHBand="0" w:evenHBand="0" w:firstRowFirstColumn="0" w:firstRowLastColumn="0" w:lastRowFirstColumn="0" w:lastRowLastColumn="0"/>
            <w:tcW w:w="3505" w:type="dxa"/>
          </w:tcPr>
          <w:p w14:paraId="73F2975C" w14:textId="77777777" w:rsidR="00BF4874" w:rsidRDefault="00BF4874" w:rsidP="0001258D">
            <w:r>
              <w:t>10000</w:t>
            </w:r>
          </w:p>
        </w:tc>
        <w:tc>
          <w:tcPr>
            <w:tcW w:w="3157" w:type="dxa"/>
          </w:tcPr>
          <w:p w14:paraId="3CA5A453" w14:textId="5A867210" w:rsidR="00BF4874" w:rsidRDefault="00563E4E" w:rsidP="0001258D">
            <w:pPr>
              <w:cnfStyle w:val="000000000000" w:firstRow="0" w:lastRow="0" w:firstColumn="0" w:lastColumn="0" w:oddVBand="0" w:evenVBand="0" w:oddHBand="0" w:evenHBand="0" w:firstRowFirstColumn="0" w:firstRowLastColumn="0" w:lastRowFirstColumn="0" w:lastRowLastColumn="0"/>
            </w:pPr>
            <w:r w:rsidRPr="00563E4E">
              <w:t>1.001500e+00</w:t>
            </w:r>
          </w:p>
        </w:tc>
      </w:tr>
      <w:tr w:rsidR="00BF4874" w14:paraId="15950821" w14:textId="77777777" w:rsidTr="0043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8B626CE" w14:textId="77777777" w:rsidR="00BF4874" w:rsidRDefault="00BF4874" w:rsidP="0001258D">
            <w:r>
              <w:lastRenderedPageBreak/>
              <w:t>100000</w:t>
            </w:r>
          </w:p>
        </w:tc>
        <w:tc>
          <w:tcPr>
            <w:tcW w:w="3157" w:type="dxa"/>
          </w:tcPr>
          <w:p w14:paraId="7EFB9BCD" w14:textId="2771D669" w:rsidR="00BF4874" w:rsidRDefault="00563E4E" w:rsidP="0001258D">
            <w:pPr>
              <w:cnfStyle w:val="000000100000" w:firstRow="0" w:lastRow="0" w:firstColumn="0" w:lastColumn="0" w:oddVBand="0" w:evenVBand="0" w:oddHBand="1" w:evenHBand="0" w:firstRowFirstColumn="0" w:firstRowLastColumn="0" w:lastRowFirstColumn="0" w:lastRowLastColumn="0"/>
            </w:pPr>
            <w:r w:rsidRPr="00563E4E">
              <w:t>1.000180e+00</w:t>
            </w:r>
          </w:p>
        </w:tc>
      </w:tr>
      <w:tr w:rsidR="00BF4874" w14:paraId="21BCD517" w14:textId="77777777" w:rsidTr="00430518">
        <w:tc>
          <w:tcPr>
            <w:cnfStyle w:val="001000000000" w:firstRow="0" w:lastRow="0" w:firstColumn="1" w:lastColumn="0" w:oddVBand="0" w:evenVBand="0" w:oddHBand="0" w:evenHBand="0" w:firstRowFirstColumn="0" w:firstRowLastColumn="0" w:lastRowFirstColumn="0" w:lastRowLastColumn="0"/>
            <w:tcW w:w="3505" w:type="dxa"/>
          </w:tcPr>
          <w:p w14:paraId="116588D2" w14:textId="77777777" w:rsidR="00BF4874" w:rsidRDefault="00BF4874" w:rsidP="0001258D">
            <w:r>
              <w:t>1000000</w:t>
            </w:r>
          </w:p>
        </w:tc>
        <w:tc>
          <w:tcPr>
            <w:tcW w:w="3157" w:type="dxa"/>
          </w:tcPr>
          <w:p w14:paraId="7F3EA7EB" w14:textId="42F4D0B8" w:rsidR="00BF4874" w:rsidRDefault="00563E4E" w:rsidP="0001258D">
            <w:pPr>
              <w:cnfStyle w:val="000000000000" w:firstRow="0" w:lastRow="0" w:firstColumn="0" w:lastColumn="0" w:oddVBand="0" w:evenVBand="0" w:oddHBand="0" w:evenHBand="0" w:firstRowFirstColumn="0" w:firstRowLastColumn="0" w:lastRowFirstColumn="0" w:lastRowLastColumn="0"/>
            </w:pPr>
            <w:r w:rsidRPr="00563E4E">
              <w:t>1.000021e+00</w:t>
            </w:r>
          </w:p>
        </w:tc>
      </w:tr>
    </w:tbl>
    <w:p w14:paraId="279664D8" w14:textId="0E6E0BC2" w:rsidR="00C92A06" w:rsidRDefault="00563E4E" w:rsidP="002A45A9">
      <w:pPr>
        <w:spacing w:before="100" w:beforeAutospacing="1" w:after="240" w:line="240" w:lineRule="auto"/>
        <w:jc w:val="left"/>
        <w:rPr>
          <w:b/>
          <w:color w:val="C00000"/>
        </w:rPr>
      </w:pPr>
      <w:r>
        <w:t>No se está consiguiendo ningún tipo de compresión, de hecho se está expandiendo el tamaño del fichero en comparación con el original.</w:t>
      </w:r>
      <w:r w:rsidR="001614B7">
        <w:t xml:space="preserve"> En teoría si las probabilidades son equitativas en el mejor caso se obtiene un factor de compresión de 1. Ya que se requiere la misma cantidad de bits para codificar la secuencia 1101010001 (10 bits) que para dar una etiqueta del intervalo (que siendo los probabilidades [0.5 0.5] seria el intervalo [0.8291015625, 0.830078125) cuya etiqueta con mínimos bits es precisamente el márgen inferior que se escribe como 0.1101010001, que es el mismo número que teníamos originalmente). Sin embargo, la propia función arithenco como hemos comprobado añade 0s adicionales. En este caso añade concretamente 5, lo cual lo hace peor que simplemente no codificando el archivo. En el caso de probabilidades algo más sesgadas la cosa mejora, pero en los archivos propuestos la cantidad de 0s y 1s son muy semejantes, y la cantidad de 0s añadidos</w:t>
      </w:r>
      <w:r w:rsidR="00D50B5A">
        <w:t xml:space="preserve"> (que con secuencias muy largas no tiene tanto peso como con el archivo de 10 elementos)</w:t>
      </w:r>
      <w:r w:rsidR="001614B7">
        <w:t xml:space="preserve"> compensa negativamente esa mejora de rendimiento, haciendo que finalmente el algoritmo codifique en más espacio del que teníamos originalmente.</w:t>
      </w:r>
    </w:p>
    <w:p w14:paraId="4FA785DD" w14:textId="77777777" w:rsidR="002A45A9" w:rsidRDefault="002A45A9" w:rsidP="002A45A9">
      <w:pPr>
        <w:spacing w:before="100" w:beforeAutospacing="1" w:after="240" w:line="240" w:lineRule="auto"/>
        <w:jc w:val="left"/>
        <w:rPr>
          <w:color w:val="C00000"/>
        </w:rPr>
      </w:pPr>
      <w:r w:rsidRPr="004532AD">
        <w:rPr>
          <w:b/>
          <w:color w:val="C00000"/>
        </w:rPr>
        <w:t xml:space="preserve">Paso </w:t>
      </w:r>
      <w:r w:rsidR="004532AD" w:rsidRPr="004532AD">
        <w:rPr>
          <w:b/>
          <w:color w:val="C00000"/>
        </w:rPr>
        <w:t>1</w:t>
      </w:r>
      <w:r w:rsidR="003D2B8D">
        <w:rPr>
          <w:b/>
          <w:color w:val="C00000"/>
        </w:rPr>
        <w:t>5</w:t>
      </w:r>
      <w:r w:rsidR="00C76636" w:rsidRPr="004532AD">
        <w:rPr>
          <w:color w:val="C00000"/>
        </w:rPr>
        <w:t xml:space="preserve"> </w:t>
      </w:r>
    </w:p>
    <w:p w14:paraId="68C74F7E" w14:textId="77777777" w:rsidR="00543BC8" w:rsidRDefault="004532AD" w:rsidP="00CA584E">
      <w:pPr>
        <w:spacing w:before="100" w:beforeAutospacing="1" w:after="240" w:line="240" w:lineRule="auto"/>
      </w:pPr>
      <w:r>
        <w:t xml:space="preserve">Utiliza codificación aritmética para codificar cada uno de ficheros de texto constitucion española.txt, Fundacion e Imperio - Isaac Asimov.txt y Cinco semanas en globo - Julio Verne.txt (dentro de Prácticas -  Datos - </w:t>
      </w:r>
      <w:r w:rsidRPr="00F101AF">
        <w:t>texto.zip</w:t>
      </w:r>
      <w:r w:rsidR="003A028C">
        <w:t xml:space="preserve">). </w:t>
      </w:r>
    </w:p>
    <w:p w14:paraId="4141774E" w14:textId="77777777" w:rsidR="00543BC8" w:rsidRDefault="00543BC8" w:rsidP="00543BC8">
      <w:r>
        <w:t xml:space="preserve">Incluye en </w:t>
      </w:r>
      <w:r w:rsidR="00E51B78">
        <w:t>el paso 15</w:t>
      </w:r>
      <w:r>
        <w:t xml:space="preserve"> de Practica03</w:t>
      </w:r>
      <w:r w:rsidRPr="00545AD5">
        <w:t>ApellidoNombre.</w:t>
      </w:r>
      <w:r>
        <w:t xml:space="preserve">m el código para </w:t>
      </w:r>
    </w:p>
    <w:p w14:paraId="078ABFB5" w14:textId="77777777" w:rsidR="00543BC8" w:rsidRDefault="00543BC8" w:rsidP="00543BC8">
      <w:pPr>
        <w:pStyle w:val="Prrafodelista"/>
        <w:numPr>
          <w:ilvl w:val="0"/>
          <w:numId w:val="25"/>
        </w:numPr>
      </w:pPr>
      <w:r>
        <w:t xml:space="preserve">codificar y decodificar cada uno de estos ficheros, </w:t>
      </w:r>
    </w:p>
    <w:p w14:paraId="70E94A75" w14:textId="77777777" w:rsidR="00543BC8" w:rsidRDefault="00543BC8" w:rsidP="00543BC8">
      <w:pPr>
        <w:pStyle w:val="Prrafodelista"/>
        <w:numPr>
          <w:ilvl w:val="0"/>
          <w:numId w:val="25"/>
        </w:numPr>
      </w:pPr>
      <w:r>
        <w:t>comprobar que la secuencia original y decodificada coinciden,</w:t>
      </w:r>
    </w:p>
    <w:p w14:paraId="40DA6430" w14:textId="77777777" w:rsidR="00543BC8" w:rsidRDefault="00543BC8" w:rsidP="00543BC8">
      <w:pPr>
        <w:pStyle w:val="Prrafodelista"/>
        <w:numPr>
          <w:ilvl w:val="0"/>
          <w:numId w:val="25"/>
        </w:numPr>
      </w:pPr>
      <w:r>
        <w:t>dibujar los histograma</w:t>
      </w:r>
      <w:r w:rsidR="00285494">
        <w:t>s</w:t>
      </w:r>
      <w:r>
        <w:t xml:space="preserve"> de los símbolos en cada fichero,</w:t>
      </w:r>
    </w:p>
    <w:p w14:paraId="15425EAE" w14:textId="77777777" w:rsidR="00543BC8" w:rsidRDefault="00543BC8" w:rsidP="00543BC8">
      <w:pPr>
        <w:pStyle w:val="Prrafodelista"/>
        <w:numPr>
          <w:ilvl w:val="0"/>
          <w:numId w:val="25"/>
        </w:numPr>
      </w:pPr>
      <w:r>
        <w:t xml:space="preserve">calcular </w:t>
      </w:r>
      <w:r w:rsidR="00125D87">
        <w:t>el factor</w:t>
      </w:r>
      <w:r>
        <w:t xml:space="preserve"> de compresión obtenida para cada uno de los ficheros,</w:t>
      </w:r>
    </w:p>
    <w:p w14:paraId="2E36F980" w14:textId="77777777" w:rsidR="00543BC8" w:rsidRDefault="00543BC8" w:rsidP="00543BC8">
      <w:pPr>
        <w:pStyle w:val="Prrafodelista"/>
        <w:numPr>
          <w:ilvl w:val="0"/>
          <w:numId w:val="25"/>
        </w:numPr>
      </w:pPr>
      <w:r>
        <w:t>calcular el número de bits por símbolo para cada fichero.</w:t>
      </w:r>
    </w:p>
    <w:p w14:paraId="0E0E777F" w14:textId="77777777" w:rsidR="00543BC8" w:rsidRDefault="00543BC8" w:rsidP="00543BC8">
      <w:pPr>
        <w:ind w:left="360"/>
      </w:pPr>
    </w:p>
    <w:p w14:paraId="5C0B0E5D" w14:textId="77777777" w:rsidR="003B31AB" w:rsidRDefault="00543BC8" w:rsidP="00543BC8">
      <w:r>
        <w:t>En el paso 15 de  Practica03</w:t>
      </w:r>
      <w:r w:rsidRPr="00545AD5">
        <w:t>ApellidoNombre.</w:t>
      </w:r>
      <w:r>
        <w:t xml:space="preserve">pdf incluye </w:t>
      </w:r>
    </w:p>
    <w:p w14:paraId="2F32EDB6" w14:textId="77777777" w:rsidR="003B31AB" w:rsidRDefault="00543BC8" w:rsidP="003B31AB">
      <w:pPr>
        <w:pStyle w:val="Prrafodelista"/>
        <w:numPr>
          <w:ilvl w:val="0"/>
          <w:numId w:val="26"/>
        </w:numPr>
      </w:pPr>
      <w:r>
        <w:t>los histograma</w:t>
      </w:r>
      <w:r w:rsidR="00285494">
        <w:t>s</w:t>
      </w:r>
      <w:r>
        <w:t xml:space="preserve">, </w:t>
      </w:r>
    </w:p>
    <w:p w14:paraId="4FD6367C" w14:textId="77777777" w:rsidR="003B31AB" w:rsidRDefault="00543BC8" w:rsidP="003B31AB">
      <w:pPr>
        <w:pStyle w:val="Prrafodelista"/>
        <w:numPr>
          <w:ilvl w:val="0"/>
          <w:numId w:val="26"/>
        </w:numPr>
      </w:pPr>
      <w:r>
        <w:t>completa las tablas adjuntas</w:t>
      </w:r>
      <w:r w:rsidR="003B31AB">
        <w:t>,</w:t>
      </w:r>
      <w:r>
        <w:t xml:space="preserve"> </w:t>
      </w:r>
      <w:r w:rsidR="003B31AB">
        <w:t>para la codificación Huffman no incluyas el tamaño de la cabecera y</w:t>
      </w:r>
    </w:p>
    <w:p w14:paraId="67F504F1" w14:textId="77777777" w:rsidR="00CA584E" w:rsidRDefault="00CA584E" w:rsidP="003B31AB">
      <w:pPr>
        <w:pStyle w:val="Prrafodelista"/>
        <w:numPr>
          <w:ilvl w:val="0"/>
          <w:numId w:val="26"/>
        </w:numPr>
      </w:pPr>
      <w:r>
        <w:t xml:space="preserve">realiza una comparación crítica de los resultados </w:t>
      </w:r>
      <w:r w:rsidR="00543BC8">
        <w:t xml:space="preserve">obtenidos </w:t>
      </w:r>
      <w:r w:rsidR="00A20C9B">
        <w:t xml:space="preserve"> usando codificación Huffman y aritmética</w:t>
      </w:r>
    </w:p>
    <w:p w14:paraId="3DCB7FD8" w14:textId="77777777" w:rsidR="00543BC8" w:rsidRDefault="00543BC8" w:rsidP="00543BC8">
      <w:pPr>
        <w:rPr>
          <w:color w:val="FF0000"/>
          <w:u w:val="single"/>
        </w:rPr>
      </w:pPr>
      <w:r w:rsidRPr="00505F9C">
        <w:rPr>
          <w:color w:val="FF0000"/>
          <w:u w:val="single"/>
        </w:rPr>
        <w:t>Escribe tus respuestas aquí.</w:t>
      </w:r>
    </w:p>
    <w:p w14:paraId="42F469B2" w14:textId="72CB1869" w:rsidR="00543BC8" w:rsidRDefault="000738B5" w:rsidP="00AE6D4E">
      <w:pPr>
        <w:rPr>
          <w:color w:val="FF0000"/>
        </w:rPr>
      </w:pPr>
      <w:r w:rsidRPr="000738B5">
        <w:rPr>
          <w:noProof/>
          <w:color w:val="FF0000"/>
        </w:rPr>
        <w:lastRenderedPageBreak/>
        <w:drawing>
          <wp:inline distT="0" distB="0" distL="0" distR="0" wp14:anchorId="27C567FF" wp14:editId="0BA72026">
            <wp:extent cx="2045918" cy="1530759"/>
            <wp:effectExtent l="0" t="0" r="0" b="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16"/>
                    <a:stretch>
                      <a:fillRect/>
                    </a:stretch>
                  </pic:blipFill>
                  <pic:spPr>
                    <a:xfrm>
                      <a:off x="0" y="0"/>
                      <a:ext cx="2058307" cy="1540028"/>
                    </a:xfrm>
                    <a:prstGeom prst="rect">
                      <a:avLst/>
                    </a:prstGeom>
                  </pic:spPr>
                </pic:pic>
              </a:graphicData>
            </a:graphic>
          </wp:inline>
        </w:drawing>
      </w:r>
      <w:r w:rsidRPr="000738B5">
        <w:rPr>
          <w:noProof/>
          <w:color w:val="FF0000"/>
        </w:rPr>
        <w:drawing>
          <wp:inline distT="0" distB="0" distL="0" distR="0" wp14:anchorId="74747BD6" wp14:editId="41C7B6F0">
            <wp:extent cx="2004576" cy="1525705"/>
            <wp:effectExtent l="0" t="0" r="0" b="0"/>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pic:nvPicPr>
                  <pic:blipFill>
                    <a:blip r:embed="rId17"/>
                    <a:stretch>
                      <a:fillRect/>
                    </a:stretch>
                  </pic:blipFill>
                  <pic:spPr>
                    <a:xfrm>
                      <a:off x="0" y="0"/>
                      <a:ext cx="2028010" cy="1543541"/>
                    </a:xfrm>
                    <a:prstGeom prst="rect">
                      <a:avLst/>
                    </a:prstGeom>
                  </pic:spPr>
                </pic:pic>
              </a:graphicData>
            </a:graphic>
          </wp:inline>
        </w:drawing>
      </w:r>
    </w:p>
    <w:p w14:paraId="35879E8B" w14:textId="2EECD1FB" w:rsidR="00543BC8" w:rsidRDefault="000738B5" w:rsidP="00AE6D4E">
      <w:pPr>
        <w:rPr>
          <w:color w:val="FF0000"/>
        </w:rPr>
      </w:pPr>
      <w:r w:rsidRPr="000738B5">
        <w:rPr>
          <w:noProof/>
          <w:color w:val="FF0000"/>
        </w:rPr>
        <w:drawing>
          <wp:inline distT="0" distB="0" distL="0" distR="0" wp14:anchorId="4E405257" wp14:editId="46923102">
            <wp:extent cx="2045918" cy="1594271"/>
            <wp:effectExtent l="0" t="0" r="0" b="6350"/>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18"/>
                    <a:stretch>
                      <a:fillRect/>
                    </a:stretch>
                  </pic:blipFill>
                  <pic:spPr>
                    <a:xfrm>
                      <a:off x="0" y="0"/>
                      <a:ext cx="2059457" cy="1604821"/>
                    </a:xfrm>
                    <a:prstGeom prst="rect">
                      <a:avLst/>
                    </a:prstGeom>
                  </pic:spPr>
                </pic:pic>
              </a:graphicData>
            </a:graphic>
          </wp:inline>
        </w:drawing>
      </w:r>
    </w:p>
    <w:tbl>
      <w:tblPr>
        <w:tblStyle w:val="Sombreadoclaro-nfasis2"/>
        <w:tblW w:w="0" w:type="auto"/>
        <w:tblLook w:val="04A0" w:firstRow="1" w:lastRow="0" w:firstColumn="1" w:lastColumn="0" w:noHBand="0" w:noVBand="1"/>
      </w:tblPr>
      <w:tblGrid>
        <w:gridCol w:w="2518"/>
        <w:gridCol w:w="1701"/>
        <w:gridCol w:w="1364"/>
        <w:gridCol w:w="1495"/>
      </w:tblGrid>
      <w:tr w:rsidR="00130F6E" w14:paraId="737E207C" w14:textId="77777777" w:rsidTr="000C5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ED9FBE9" w14:textId="77777777" w:rsidR="00130F6E" w:rsidRDefault="00130F6E" w:rsidP="007C3E4C">
            <w:r>
              <w:t>Fichero\Huffman</w:t>
            </w:r>
          </w:p>
        </w:tc>
        <w:tc>
          <w:tcPr>
            <w:tcW w:w="1701" w:type="dxa"/>
          </w:tcPr>
          <w:p w14:paraId="7BA1E312" w14:textId="77777777" w:rsidR="00130F6E" w:rsidRDefault="00130F6E"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364" w:type="dxa"/>
          </w:tcPr>
          <w:p w14:paraId="0C912A0B" w14:textId="77777777" w:rsidR="00130F6E"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130F6E">
              <w:t xml:space="preserve"> de compresión</w:t>
            </w:r>
          </w:p>
        </w:tc>
        <w:tc>
          <w:tcPr>
            <w:tcW w:w="1294" w:type="dxa"/>
          </w:tcPr>
          <w:p w14:paraId="3806AF41" w14:textId="77777777" w:rsidR="00130F6E" w:rsidRDefault="00E419A2" w:rsidP="007C3E4C">
            <w:pPr>
              <w:jc w:val="center"/>
              <w:cnfStyle w:val="100000000000" w:firstRow="1" w:lastRow="0" w:firstColumn="0" w:lastColumn="0" w:oddVBand="0" w:evenVBand="0" w:oddHBand="0" w:evenHBand="0" w:firstRowFirstColumn="0" w:firstRowLastColumn="0" w:lastRowFirstColumn="0" w:lastRowLastColumn="0"/>
            </w:pPr>
            <w:r>
              <w:t>Bit/sí</w:t>
            </w:r>
            <w:r w:rsidR="00130F6E">
              <w:t>mbolo</w:t>
            </w:r>
          </w:p>
        </w:tc>
      </w:tr>
      <w:tr w:rsidR="0001025A" w14:paraId="255A000B" w14:textId="77777777" w:rsidTr="000C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8B12703" w14:textId="77777777" w:rsidR="0001025A" w:rsidRDefault="0001025A" w:rsidP="0001025A">
            <w:r>
              <w:t>Constitución española</w:t>
            </w:r>
          </w:p>
        </w:tc>
        <w:tc>
          <w:tcPr>
            <w:tcW w:w="1701" w:type="dxa"/>
          </w:tcPr>
          <w:p w14:paraId="4F328291" w14:textId="47480AE2" w:rsidR="0001025A" w:rsidRDefault="0001025A" w:rsidP="0001025A">
            <w:pPr>
              <w:jc w:val="right"/>
              <w:cnfStyle w:val="000000100000" w:firstRow="0" w:lastRow="0" w:firstColumn="0" w:lastColumn="0" w:oddVBand="0" w:evenVBand="0" w:oddHBand="1" w:evenHBand="0" w:firstRowFirstColumn="0" w:firstRowLastColumn="0" w:lastRowFirstColumn="0" w:lastRowLastColumn="0"/>
            </w:pPr>
            <w:r w:rsidRPr="000738B5">
              <w:t>112246</w:t>
            </w:r>
            <w:r>
              <w:t xml:space="preserve"> bytes</w:t>
            </w:r>
          </w:p>
        </w:tc>
        <w:tc>
          <w:tcPr>
            <w:tcW w:w="1364" w:type="dxa"/>
          </w:tcPr>
          <w:p w14:paraId="5FC7E4C4" w14:textId="7A063212" w:rsidR="0001025A" w:rsidRDefault="001A32E3" w:rsidP="0001025A">
            <w:pPr>
              <w:jc w:val="right"/>
              <w:cnfStyle w:val="000000100000" w:firstRow="0" w:lastRow="0" w:firstColumn="0" w:lastColumn="0" w:oddVBand="0" w:evenVBand="0" w:oddHBand="1" w:evenHBand="0" w:firstRowFirstColumn="0" w:firstRowLastColumn="0" w:lastRowFirstColumn="0" w:lastRowLastColumn="0"/>
            </w:pPr>
            <w:r>
              <w:t>1.7711</w:t>
            </w:r>
          </w:p>
        </w:tc>
        <w:tc>
          <w:tcPr>
            <w:tcW w:w="1294" w:type="dxa"/>
          </w:tcPr>
          <w:p w14:paraId="12A02938" w14:textId="0A25231E" w:rsidR="0001025A" w:rsidRDefault="0001025A" w:rsidP="0001025A">
            <w:pPr>
              <w:jc w:val="right"/>
              <w:cnfStyle w:val="000000100000" w:firstRow="0" w:lastRow="0" w:firstColumn="0" w:lastColumn="0" w:oddVBand="0" w:evenVBand="0" w:oddHBand="1" w:evenHBand="0" w:firstRowFirstColumn="0" w:firstRowLastColumn="0" w:lastRowFirstColumn="0" w:lastRowLastColumn="0"/>
            </w:pPr>
            <w:r w:rsidRPr="0001025A">
              <w:t>4.516856e+00</w:t>
            </w:r>
          </w:p>
        </w:tc>
      </w:tr>
      <w:tr w:rsidR="0001025A" w14:paraId="593E7865" w14:textId="77777777" w:rsidTr="000C5A46">
        <w:tc>
          <w:tcPr>
            <w:cnfStyle w:val="001000000000" w:firstRow="0" w:lastRow="0" w:firstColumn="1" w:lastColumn="0" w:oddVBand="0" w:evenVBand="0" w:oddHBand="0" w:evenHBand="0" w:firstRowFirstColumn="0" w:firstRowLastColumn="0" w:lastRowFirstColumn="0" w:lastRowLastColumn="0"/>
            <w:tcW w:w="2518" w:type="dxa"/>
          </w:tcPr>
          <w:p w14:paraId="08C07067" w14:textId="77777777" w:rsidR="0001025A" w:rsidRDefault="0001025A" w:rsidP="0001025A">
            <w:r>
              <w:t>Fundación e Imperio</w:t>
            </w:r>
          </w:p>
        </w:tc>
        <w:tc>
          <w:tcPr>
            <w:tcW w:w="1701" w:type="dxa"/>
          </w:tcPr>
          <w:p w14:paraId="59A4E10E" w14:textId="5E5D4266" w:rsidR="0001025A" w:rsidRDefault="0001025A" w:rsidP="0001025A">
            <w:pPr>
              <w:jc w:val="right"/>
              <w:cnfStyle w:val="000000000000" w:firstRow="0" w:lastRow="0" w:firstColumn="0" w:lastColumn="0" w:oddVBand="0" w:evenVBand="0" w:oddHBand="0" w:evenHBand="0" w:firstRowFirstColumn="0" w:firstRowLastColumn="0" w:lastRowFirstColumn="0" w:lastRowLastColumn="0"/>
            </w:pPr>
            <w:r w:rsidRPr="000738B5">
              <w:t>461298</w:t>
            </w:r>
            <w:r>
              <w:t xml:space="preserve"> bytes</w:t>
            </w:r>
          </w:p>
        </w:tc>
        <w:tc>
          <w:tcPr>
            <w:tcW w:w="1364" w:type="dxa"/>
          </w:tcPr>
          <w:p w14:paraId="255AB46C" w14:textId="7A989BEB" w:rsidR="0001025A" w:rsidRDefault="001A32E3" w:rsidP="0001025A">
            <w:pPr>
              <w:jc w:val="right"/>
              <w:cnfStyle w:val="000000000000" w:firstRow="0" w:lastRow="0" w:firstColumn="0" w:lastColumn="0" w:oddVBand="0" w:evenVBand="0" w:oddHBand="0" w:evenHBand="0" w:firstRowFirstColumn="0" w:firstRowLastColumn="0" w:lastRowFirstColumn="0" w:lastRowLastColumn="0"/>
            </w:pPr>
            <w:r>
              <w:t>1.7826</w:t>
            </w:r>
          </w:p>
        </w:tc>
        <w:tc>
          <w:tcPr>
            <w:tcW w:w="1294" w:type="dxa"/>
          </w:tcPr>
          <w:p w14:paraId="23C86103" w14:textId="7DFB11E9" w:rsidR="0001025A" w:rsidRDefault="0001025A" w:rsidP="0001025A">
            <w:pPr>
              <w:jc w:val="right"/>
              <w:cnfStyle w:val="000000000000" w:firstRow="0" w:lastRow="0" w:firstColumn="0" w:lastColumn="0" w:oddVBand="0" w:evenVBand="0" w:oddHBand="0" w:evenHBand="0" w:firstRowFirstColumn="0" w:firstRowLastColumn="0" w:lastRowFirstColumn="0" w:lastRowLastColumn="0"/>
            </w:pPr>
            <w:r w:rsidRPr="0001025A">
              <w:t>4.487791e+00</w:t>
            </w:r>
          </w:p>
        </w:tc>
      </w:tr>
      <w:tr w:rsidR="0001025A" w14:paraId="69D7463B" w14:textId="77777777" w:rsidTr="000C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C9D9F65" w14:textId="77777777" w:rsidR="0001025A" w:rsidRDefault="0001025A" w:rsidP="0001025A">
            <w:r>
              <w:t>Cinco semanas en globo</w:t>
            </w:r>
          </w:p>
        </w:tc>
        <w:tc>
          <w:tcPr>
            <w:tcW w:w="1701" w:type="dxa"/>
          </w:tcPr>
          <w:p w14:paraId="55F8C453" w14:textId="7BFCCFE2" w:rsidR="0001025A" w:rsidRDefault="0001025A" w:rsidP="0001025A">
            <w:pPr>
              <w:jc w:val="right"/>
              <w:cnfStyle w:val="000000100000" w:firstRow="0" w:lastRow="0" w:firstColumn="0" w:lastColumn="0" w:oddVBand="0" w:evenVBand="0" w:oddHBand="1" w:evenHBand="0" w:firstRowFirstColumn="0" w:firstRowLastColumn="0" w:lastRowFirstColumn="0" w:lastRowLastColumn="0"/>
            </w:pPr>
            <w:r w:rsidRPr="0001025A">
              <w:t>487020</w:t>
            </w:r>
            <w:r>
              <w:t xml:space="preserve"> bytes</w:t>
            </w:r>
          </w:p>
        </w:tc>
        <w:tc>
          <w:tcPr>
            <w:tcW w:w="1364" w:type="dxa"/>
          </w:tcPr>
          <w:p w14:paraId="43908DCD" w14:textId="17B8BECE" w:rsidR="0001025A" w:rsidRDefault="001A32E3" w:rsidP="0001025A">
            <w:pPr>
              <w:jc w:val="right"/>
              <w:cnfStyle w:val="000000100000" w:firstRow="0" w:lastRow="0" w:firstColumn="0" w:lastColumn="0" w:oddVBand="0" w:evenVBand="0" w:oddHBand="1" w:evenHBand="0" w:firstRowFirstColumn="0" w:firstRowLastColumn="0" w:lastRowFirstColumn="0" w:lastRowLastColumn="0"/>
            </w:pPr>
            <w:r>
              <w:t>1.7728</w:t>
            </w:r>
          </w:p>
        </w:tc>
        <w:tc>
          <w:tcPr>
            <w:tcW w:w="1294" w:type="dxa"/>
          </w:tcPr>
          <w:p w14:paraId="1B9CCFA9" w14:textId="25BD2341" w:rsidR="0001025A" w:rsidRPr="00BD67F5" w:rsidRDefault="0001025A" w:rsidP="0001025A">
            <w:pPr>
              <w:jc w:val="right"/>
              <w:cnfStyle w:val="000000100000" w:firstRow="0" w:lastRow="0" w:firstColumn="0" w:lastColumn="0" w:oddVBand="0" w:evenVBand="0" w:oddHBand="1" w:evenHBand="0" w:firstRowFirstColumn="0" w:firstRowLastColumn="0" w:lastRowFirstColumn="0" w:lastRowLastColumn="0"/>
            </w:pPr>
            <w:r w:rsidRPr="0001025A">
              <w:t>4.512739e+00</w:t>
            </w:r>
          </w:p>
        </w:tc>
      </w:tr>
    </w:tbl>
    <w:p w14:paraId="02AE3C59" w14:textId="77777777" w:rsidR="000C5A46" w:rsidRDefault="000C5A46" w:rsidP="000C5A46">
      <w:pPr>
        <w:rPr>
          <w:color w:val="FF0000"/>
        </w:rPr>
      </w:pPr>
    </w:p>
    <w:p w14:paraId="714DDFEC" w14:textId="77777777" w:rsidR="00C85D3A" w:rsidRDefault="00C85D3A" w:rsidP="000C5A46">
      <w:pPr>
        <w:rPr>
          <w:color w:val="FF0000"/>
        </w:rPr>
      </w:pPr>
    </w:p>
    <w:p w14:paraId="5394466A" w14:textId="77777777" w:rsidR="00C85D3A" w:rsidRDefault="00C85D3A" w:rsidP="000C5A46">
      <w:pPr>
        <w:rPr>
          <w:color w:val="FF0000"/>
        </w:rPr>
      </w:pPr>
    </w:p>
    <w:tbl>
      <w:tblPr>
        <w:tblStyle w:val="Sombreadoclaro-nfasis2"/>
        <w:tblW w:w="0" w:type="auto"/>
        <w:tblLook w:val="04A0" w:firstRow="1" w:lastRow="0" w:firstColumn="1" w:lastColumn="0" w:noHBand="0" w:noVBand="1"/>
      </w:tblPr>
      <w:tblGrid>
        <w:gridCol w:w="2518"/>
        <w:gridCol w:w="1701"/>
        <w:gridCol w:w="1364"/>
        <w:gridCol w:w="1495"/>
      </w:tblGrid>
      <w:tr w:rsidR="000C5A46" w14:paraId="3A108860" w14:textId="77777777" w:rsidTr="001A3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A5E2DA4" w14:textId="77777777" w:rsidR="000C5A46" w:rsidRDefault="000C5A46" w:rsidP="007C3E4C">
            <w:r>
              <w:t>Fichero \aritmética</w:t>
            </w:r>
          </w:p>
        </w:tc>
        <w:tc>
          <w:tcPr>
            <w:tcW w:w="1701" w:type="dxa"/>
          </w:tcPr>
          <w:p w14:paraId="0A09E451" w14:textId="77777777" w:rsidR="000C5A46" w:rsidRDefault="000C5A46"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364" w:type="dxa"/>
          </w:tcPr>
          <w:p w14:paraId="3888B518" w14:textId="77777777" w:rsidR="000C5A46"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0C5A46">
              <w:t xml:space="preserve"> de compresión</w:t>
            </w:r>
          </w:p>
        </w:tc>
        <w:tc>
          <w:tcPr>
            <w:tcW w:w="1495" w:type="dxa"/>
          </w:tcPr>
          <w:p w14:paraId="6F982000" w14:textId="77777777" w:rsidR="000C5A46" w:rsidRDefault="000C5A46" w:rsidP="00E419A2">
            <w:pPr>
              <w:jc w:val="center"/>
              <w:cnfStyle w:val="100000000000" w:firstRow="1" w:lastRow="0" w:firstColumn="0" w:lastColumn="0" w:oddVBand="0" w:evenVBand="0" w:oddHBand="0" w:evenHBand="0" w:firstRowFirstColumn="0" w:firstRowLastColumn="0" w:lastRowFirstColumn="0" w:lastRowLastColumn="0"/>
            </w:pPr>
            <w:r>
              <w:t>Bit/s</w:t>
            </w:r>
            <w:r w:rsidR="00E419A2">
              <w:t>í</w:t>
            </w:r>
            <w:r>
              <w:t>mbolo</w:t>
            </w:r>
          </w:p>
        </w:tc>
      </w:tr>
      <w:tr w:rsidR="001A32E3" w14:paraId="03583045" w14:textId="77777777" w:rsidTr="001A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74CA5C4" w14:textId="77777777" w:rsidR="001A32E3" w:rsidRDefault="001A32E3" w:rsidP="001A32E3">
            <w:r>
              <w:t>Constitución española</w:t>
            </w:r>
          </w:p>
        </w:tc>
        <w:tc>
          <w:tcPr>
            <w:tcW w:w="1701" w:type="dxa"/>
          </w:tcPr>
          <w:p w14:paraId="42801058" w14:textId="56032BD8" w:rsidR="001A32E3" w:rsidRDefault="001A32E3" w:rsidP="001A32E3">
            <w:pPr>
              <w:jc w:val="right"/>
              <w:cnfStyle w:val="000000100000" w:firstRow="0" w:lastRow="0" w:firstColumn="0" w:lastColumn="0" w:oddVBand="0" w:evenVBand="0" w:oddHBand="1" w:evenHBand="0" w:firstRowFirstColumn="0" w:firstRowLastColumn="0" w:lastRowFirstColumn="0" w:lastRowLastColumn="0"/>
            </w:pPr>
            <w:r w:rsidRPr="000738B5">
              <w:t>112246</w:t>
            </w:r>
            <w:r>
              <w:t xml:space="preserve"> bytes</w:t>
            </w:r>
          </w:p>
        </w:tc>
        <w:tc>
          <w:tcPr>
            <w:tcW w:w="1364" w:type="dxa"/>
          </w:tcPr>
          <w:p w14:paraId="45FFC607" w14:textId="504A7671" w:rsidR="001A32E3" w:rsidRDefault="001A32E3" w:rsidP="001A32E3">
            <w:pPr>
              <w:jc w:val="right"/>
              <w:cnfStyle w:val="000000100000" w:firstRow="0" w:lastRow="0" w:firstColumn="0" w:lastColumn="0" w:oddVBand="0" w:evenVBand="0" w:oddHBand="1" w:evenHBand="0" w:firstRowFirstColumn="0" w:firstRowLastColumn="0" w:lastRowFirstColumn="0" w:lastRowLastColumn="0"/>
            </w:pPr>
            <w:r w:rsidRPr="001A32E3">
              <w:t>1,782</w:t>
            </w:r>
            <w:r>
              <w:t>5</w:t>
            </w:r>
          </w:p>
        </w:tc>
        <w:tc>
          <w:tcPr>
            <w:tcW w:w="1495" w:type="dxa"/>
          </w:tcPr>
          <w:p w14:paraId="005CCE04" w14:textId="3A2C1709" w:rsidR="001A32E3" w:rsidRDefault="001A32E3" w:rsidP="001A32E3">
            <w:pPr>
              <w:jc w:val="right"/>
              <w:cnfStyle w:val="000000100000" w:firstRow="0" w:lastRow="0" w:firstColumn="0" w:lastColumn="0" w:oddVBand="0" w:evenVBand="0" w:oddHBand="1" w:evenHBand="0" w:firstRowFirstColumn="0" w:firstRowLastColumn="0" w:lastRowFirstColumn="0" w:lastRowLastColumn="0"/>
            </w:pPr>
            <w:r w:rsidRPr="007B084E">
              <w:t>4.488169e+00</w:t>
            </w:r>
          </w:p>
        </w:tc>
      </w:tr>
      <w:tr w:rsidR="001A32E3" w14:paraId="23563EE9" w14:textId="77777777" w:rsidTr="001A32E3">
        <w:tc>
          <w:tcPr>
            <w:cnfStyle w:val="001000000000" w:firstRow="0" w:lastRow="0" w:firstColumn="1" w:lastColumn="0" w:oddVBand="0" w:evenVBand="0" w:oddHBand="0" w:evenHBand="0" w:firstRowFirstColumn="0" w:firstRowLastColumn="0" w:lastRowFirstColumn="0" w:lastRowLastColumn="0"/>
            <w:tcW w:w="2518" w:type="dxa"/>
          </w:tcPr>
          <w:p w14:paraId="69407F1D" w14:textId="77777777" w:rsidR="001A32E3" w:rsidRDefault="001A32E3" w:rsidP="001A32E3">
            <w:r>
              <w:t>Fundación e Imperio</w:t>
            </w:r>
          </w:p>
        </w:tc>
        <w:tc>
          <w:tcPr>
            <w:tcW w:w="1701" w:type="dxa"/>
          </w:tcPr>
          <w:p w14:paraId="6A595EA6" w14:textId="48E0C977" w:rsidR="001A32E3" w:rsidRDefault="001A32E3" w:rsidP="001A32E3">
            <w:pPr>
              <w:jc w:val="right"/>
              <w:cnfStyle w:val="000000000000" w:firstRow="0" w:lastRow="0" w:firstColumn="0" w:lastColumn="0" w:oddVBand="0" w:evenVBand="0" w:oddHBand="0" w:evenHBand="0" w:firstRowFirstColumn="0" w:firstRowLastColumn="0" w:lastRowFirstColumn="0" w:lastRowLastColumn="0"/>
            </w:pPr>
            <w:r w:rsidRPr="000738B5">
              <w:t>461298</w:t>
            </w:r>
            <w:r>
              <w:t xml:space="preserve"> bytes</w:t>
            </w:r>
          </w:p>
        </w:tc>
        <w:tc>
          <w:tcPr>
            <w:tcW w:w="1364" w:type="dxa"/>
          </w:tcPr>
          <w:p w14:paraId="0190FB92" w14:textId="4F459AE0" w:rsidR="001A32E3" w:rsidRDefault="001A32E3" w:rsidP="001A32E3">
            <w:pPr>
              <w:jc w:val="right"/>
              <w:cnfStyle w:val="000000000000" w:firstRow="0" w:lastRow="0" w:firstColumn="0" w:lastColumn="0" w:oddVBand="0" w:evenVBand="0" w:oddHBand="0" w:evenHBand="0" w:firstRowFirstColumn="0" w:firstRowLastColumn="0" w:lastRowFirstColumn="0" w:lastRowLastColumn="0"/>
            </w:pPr>
            <w:r>
              <w:t>1.8006</w:t>
            </w:r>
          </w:p>
        </w:tc>
        <w:tc>
          <w:tcPr>
            <w:tcW w:w="1495" w:type="dxa"/>
          </w:tcPr>
          <w:p w14:paraId="320FCDC8" w14:textId="57417EE7" w:rsidR="001A32E3" w:rsidRDefault="001A32E3" w:rsidP="001A32E3">
            <w:pPr>
              <w:jc w:val="right"/>
              <w:cnfStyle w:val="000000000000" w:firstRow="0" w:lastRow="0" w:firstColumn="0" w:lastColumn="0" w:oddVBand="0" w:evenVBand="0" w:oddHBand="0" w:evenHBand="0" w:firstRowFirstColumn="0" w:firstRowLastColumn="0" w:lastRowFirstColumn="0" w:lastRowLastColumn="0"/>
            </w:pPr>
            <w:r w:rsidRPr="007B084E">
              <w:t>4.442915e+00</w:t>
            </w:r>
          </w:p>
        </w:tc>
      </w:tr>
      <w:tr w:rsidR="001A32E3" w14:paraId="307B8D62" w14:textId="77777777" w:rsidTr="001A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EB83A0A" w14:textId="77777777" w:rsidR="001A32E3" w:rsidRDefault="001A32E3" w:rsidP="001A32E3">
            <w:r>
              <w:t>Cinco semanas en globo</w:t>
            </w:r>
          </w:p>
        </w:tc>
        <w:tc>
          <w:tcPr>
            <w:tcW w:w="1701" w:type="dxa"/>
          </w:tcPr>
          <w:p w14:paraId="3C97551B" w14:textId="075EBEA8" w:rsidR="001A32E3" w:rsidRDefault="001A32E3" w:rsidP="001A32E3">
            <w:pPr>
              <w:jc w:val="right"/>
              <w:cnfStyle w:val="000000100000" w:firstRow="0" w:lastRow="0" w:firstColumn="0" w:lastColumn="0" w:oddVBand="0" w:evenVBand="0" w:oddHBand="1" w:evenHBand="0" w:firstRowFirstColumn="0" w:firstRowLastColumn="0" w:lastRowFirstColumn="0" w:lastRowLastColumn="0"/>
            </w:pPr>
            <w:r w:rsidRPr="000738B5">
              <w:t>487020</w:t>
            </w:r>
            <w:r>
              <w:t xml:space="preserve"> bytes</w:t>
            </w:r>
          </w:p>
        </w:tc>
        <w:tc>
          <w:tcPr>
            <w:tcW w:w="1364" w:type="dxa"/>
          </w:tcPr>
          <w:p w14:paraId="14A8C946" w14:textId="1E2DE734" w:rsidR="001A32E3" w:rsidRDefault="001A32E3" w:rsidP="001A32E3">
            <w:pPr>
              <w:jc w:val="right"/>
              <w:cnfStyle w:val="000000100000" w:firstRow="0" w:lastRow="0" w:firstColumn="0" w:lastColumn="0" w:oddVBand="0" w:evenVBand="0" w:oddHBand="1" w:evenHBand="0" w:firstRowFirstColumn="0" w:firstRowLastColumn="0" w:lastRowFirstColumn="0" w:lastRowLastColumn="0"/>
            </w:pPr>
            <w:r>
              <w:t>1.7878</w:t>
            </w:r>
          </w:p>
        </w:tc>
        <w:tc>
          <w:tcPr>
            <w:tcW w:w="1495" w:type="dxa"/>
          </w:tcPr>
          <w:p w14:paraId="2A3E3B74" w14:textId="2D486964" w:rsidR="001A32E3" w:rsidRPr="00BD67F5" w:rsidRDefault="001A32E3" w:rsidP="001A32E3">
            <w:pPr>
              <w:jc w:val="right"/>
              <w:cnfStyle w:val="000000100000" w:firstRow="0" w:lastRow="0" w:firstColumn="0" w:lastColumn="0" w:oddVBand="0" w:evenVBand="0" w:oddHBand="1" w:evenHBand="0" w:firstRowFirstColumn="0" w:firstRowLastColumn="0" w:lastRowFirstColumn="0" w:lastRowLastColumn="0"/>
            </w:pPr>
            <w:r w:rsidRPr="007B084E">
              <w:t>4.474773e+00</w:t>
            </w:r>
          </w:p>
        </w:tc>
      </w:tr>
    </w:tbl>
    <w:p w14:paraId="0EEBC3F1" w14:textId="77777777" w:rsidR="000C5A46" w:rsidRDefault="000C5A46" w:rsidP="000C5A46">
      <w:pPr>
        <w:rPr>
          <w:color w:val="FF0000"/>
        </w:rPr>
      </w:pPr>
    </w:p>
    <w:p w14:paraId="05C8B824" w14:textId="23EA41F1" w:rsidR="00153F01" w:rsidRDefault="001A32E3" w:rsidP="00056079">
      <w:r>
        <w:t>Comparación: No hay demasiada diferencia entre Huffman y la codificación aritmética. Al fin y al cabo Huffman es un sistema de compresión de muy alta eficiencia y puede ser óptimo incluso cuando las probabilidades son potencias negativas de 2. Sin embargo la diferencia de tamaño se incrementa mucho a favor de la codificación aritmética cuando tenemos en cuenta la cabecera ya que para alfabetos amplios Huffman requiere una cabecera de gran tamaño mientras que la codificación aritmética carece de este inconveniente.</w:t>
      </w:r>
    </w:p>
    <w:p w14:paraId="6CF07D29" w14:textId="77777777" w:rsidR="001A32E3" w:rsidRDefault="001A32E3" w:rsidP="00056079"/>
    <w:p w14:paraId="004CEA6A" w14:textId="77777777" w:rsidR="00E24D7B" w:rsidRDefault="00E24D7B" w:rsidP="002A45A9">
      <w:pPr>
        <w:spacing w:before="100" w:beforeAutospacing="1" w:after="240" w:line="240" w:lineRule="auto"/>
        <w:jc w:val="left"/>
        <w:rPr>
          <w:b/>
          <w:color w:val="C00000"/>
        </w:rPr>
      </w:pPr>
    </w:p>
    <w:p w14:paraId="21C993DD" w14:textId="77777777" w:rsidR="00E24D7B" w:rsidRDefault="00E24D7B" w:rsidP="002A45A9">
      <w:pPr>
        <w:spacing w:before="100" w:beforeAutospacing="1" w:after="240" w:line="240" w:lineRule="auto"/>
        <w:jc w:val="left"/>
        <w:rPr>
          <w:b/>
          <w:color w:val="C00000"/>
        </w:rPr>
      </w:pPr>
    </w:p>
    <w:p w14:paraId="4D3A5755" w14:textId="77777777" w:rsidR="004532AD" w:rsidRDefault="002A45A9" w:rsidP="002A45A9">
      <w:pPr>
        <w:spacing w:before="100" w:beforeAutospacing="1" w:after="240" w:line="240" w:lineRule="auto"/>
        <w:jc w:val="left"/>
        <w:rPr>
          <w:color w:val="FF0000"/>
        </w:rPr>
      </w:pPr>
      <w:r w:rsidRPr="004532AD">
        <w:rPr>
          <w:b/>
          <w:color w:val="C00000"/>
        </w:rPr>
        <w:lastRenderedPageBreak/>
        <w:t xml:space="preserve">Paso </w:t>
      </w:r>
      <w:r w:rsidR="003B31AB">
        <w:rPr>
          <w:b/>
          <w:color w:val="C00000"/>
        </w:rPr>
        <w:t>16</w:t>
      </w:r>
      <w:r w:rsidR="00C76636" w:rsidRPr="004532AD">
        <w:rPr>
          <w:color w:val="FF0000"/>
        </w:rPr>
        <w:t xml:space="preserve"> </w:t>
      </w:r>
    </w:p>
    <w:p w14:paraId="52353C22" w14:textId="77777777" w:rsidR="003B31AB" w:rsidRDefault="004532AD" w:rsidP="004532AD">
      <w:pPr>
        <w:spacing w:before="100" w:beforeAutospacing="1" w:after="240" w:line="240" w:lineRule="auto"/>
      </w:pPr>
      <w:r>
        <w:t>Utiliza codificación aritmética so</w:t>
      </w:r>
      <w:r w:rsidR="00B12214">
        <w:t>bre los ficheros de imágenes  pt</w:t>
      </w:r>
      <w:r>
        <w:t xml:space="preserve">t1.pbm, ptt4.pbm, ptt8.pbm (dentro de material complementario - Datos para prácticas - </w:t>
      </w:r>
      <w:r w:rsidRPr="00F101AF">
        <w:t>imgs_binarias.zip</w:t>
      </w:r>
      <w:r>
        <w:t xml:space="preserve">) y camera.pgm, bird.pgm y bridge.pgm (dentro de Prácticas -  Datos - </w:t>
      </w:r>
      <w:r w:rsidRPr="00F101AF">
        <w:t>imgs_grises.zip</w:t>
      </w:r>
      <w:r>
        <w:t xml:space="preserve">).  </w:t>
      </w:r>
    </w:p>
    <w:p w14:paraId="5F50BF8A" w14:textId="77777777" w:rsidR="003B31AB" w:rsidRDefault="003B31AB" w:rsidP="003B31AB">
      <w:r>
        <w:t>Incluye en el paso 16 de Practica03</w:t>
      </w:r>
      <w:r w:rsidRPr="00545AD5">
        <w:t>ApellidoNombre.</w:t>
      </w:r>
      <w:r>
        <w:t xml:space="preserve">m el código para </w:t>
      </w:r>
    </w:p>
    <w:p w14:paraId="37D0ED25" w14:textId="77777777" w:rsidR="003B31AB" w:rsidRDefault="003B31AB" w:rsidP="00A20C9B">
      <w:pPr>
        <w:pStyle w:val="Prrafodelista"/>
        <w:numPr>
          <w:ilvl w:val="0"/>
          <w:numId w:val="28"/>
        </w:numPr>
      </w:pPr>
      <w:r>
        <w:t xml:space="preserve">codificar y decodificar cada uno de estos ficheros, </w:t>
      </w:r>
    </w:p>
    <w:p w14:paraId="65268060" w14:textId="77777777" w:rsidR="003B31AB" w:rsidRDefault="003B31AB" w:rsidP="00A20C9B">
      <w:pPr>
        <w:pStyle w:val="Prrafodelista"/>
        <w:numPr>
          <w:ilvl w:val="0"/>
          <w:numId w:val="28"/>
        </w:numPr>
      </w:pPr>
      <w:r>
        <w:t>comprobar que la secuencia original y decodificada coinciden,</w:t>
      </w:r>
    </w:p>
    <w:p w14:paraId="1117DE36" w14:textId="77777777" w:rsidR="003B31AB" w:rsidRDefault="003B31AB" w:rsidP="00A20C9B">
      <w:pPr>
        <w:pStyle w:val="Prrafodelista"/>
        <w:numPr>
          <w:ilvl w:val="0"/>
          <w:numId w:val="28"/>
        </w:numPr>
      </w:pPr>
      <w:r>
        <w:t>dibujar los histogramas de los símbolos en cada fichero,</w:t>
      </w:r>
    </w:p>
    <w:p w14:paraId="5BB47058" w14:textId="77777777" w:rsidR="003B31AB" w:rsidRDefault="00125D87" w:rsidP="00A20C9B">
      <w:pPr>
        <w:pStyle w:val="Prrafodelista"/>
        <w:numPr>
          <w:ilvl w:val="0"/>
          <w:numId w:val="28"/>
        </w:numPr>
      </w:pPr>
      <w:r>
        <w:t>calcular el factor</w:t>
      </w:r>
      <w:r w:rsidR="003B31AB">
        <w:t xml:space="preserve"> de compresión obtenida para cada uno de los ficheros,</w:t>
      </w:r>
    </w:p>
    <w:p w14:paraId="3446B8AF" w14:textId="77777777" w:rsidR="003B31AB" w:rsidRDefault="003B31AB" w:rsidP="00A20C9B">
      <w:pPr>
        <w:pStyle w:val="Prrafodelista"/>
        <w:numPr>
          <w:ilvl w:val="0"/>
          <w:numId w:val="28"/>
        </w:numPr>
      </w:pPr>
      <w:r>
        <w:t>calcular el número de bits por símbolo para cada fichero.</w:t>
      </w:r>
    </w:p>
    <w:p w14:paraId="1827EDD0" w14:textId="77777777" w:rsidR="003B31AB" w:rsidRDefault="003B31AB" w:rsidP="003B31AB">
      <w:pPr>
        <w:ind w:left="360"/>
      </w:pPr>
    </w:p>
    <w:p w14:paraId="4EDB0F0A" w14:textId="77777777" w:rsidR="003B31AB" w:rsidRDefault="003B31AB" w:rsidP="003B31AB">
      <w:r>
        <w:t>En el paso 16 de  Practica03</w:t>
      </w:r>
      <w:r w:rsidRPr="00545AD5">
        <w:t>ApellidoNombre.</w:t>
      </w:r>
      <w:r>
        <w:t xml:space="preserve">pdf incluye </w:t>
      </w:r>
    </w:p>
    <w:p w14:paraId="44DCE19A" w14:textId="77777777" w:rsidR="00A20C9B" w:rsidRDefault="00A20C9B" w:rsidP="00A20C9B">
      <w:pPr>
        <w:pStyle w:val="Prrafodelista"/>
        <w:numPr>
          <w:ilvl w:val="0"/>
          <w:numId w:val="27"/>
        </w:numPr>
      </w:pPr>
      <w:r>
        <w:t xml:space="preserve">los histogramas, </w:t>
      </w:r>
    </w:p>
    <w:p w14:paraId="68C7AB28" w14:textId="77777777" w:rsidR="00A20C9B" w:rsidRDefault="00A20C9B" w:rsidP="00A20C9B">
      <w:pPr>
        <w:pStyle w:val="Prrafodelista"/>
        <w:numPr>
          <w:ilvl w:val="0"/>
          <w:numId w:val="27"/>
        </w:numPr>
      </w:pPr>
      <w:r>
        <w:t>completa las tablas adjuntas, para la codificación Huffman no incluyas el tamaño de la cabecera y</w:t>
      </w:r>
    </w:p>
    <w:p w14:paraId="4EFE120B" w14:textId="77777777" w:rsidR="00A20C9B" w:rsidRDefault="00A20C9B" w:rsidP="00A20C9B">
      <w:pPr>
        <w:pStyle w:val="Prrafodelista"/>
        <w:numPr>
          <w:ilvl w:val="0"/>
          <w:numId w:val="27"/>
        </w:numPr>
      </w:pPr>
      <w:r>
        <w:t>realiza una comparación crítica de los resultados obtenidos  usando codificación Huffman y aritmética</w:t>
      </w:r>
    </w:p>
    <w:p w14:paraId="04071B26" w14:textId="77777777" w:rsidR="003B31AB" w:rsidRDefault="003B31AB" w:rsidP="004532AD">
      <w:pPr>
        <w:spacing w:before="100" w:beforeAutospacing="1" w:after="240" w:line="240" w:lineRule="auto"/>
      </w:pPr>
    </w:p>
    <w:p w14:paraId="1FA92A8B" w14:textId="77777777" w:rsidR="003B31AB" w:rsidRDefault="003B31AB" w:rsidP="004532AD">
      <w:pPr>
        <w:spacing w:before="100" w:beforeAutospacing="1" w:after="240" w:line="240" w:lineRule="auto"/>
      </w:pPr>
    </w:p>
    <w:p w14:paraId="37D1D0A4" w14:textId="309DFEB4" w:rsidR="003B31AB" w:rsidRDefault="003B31AB" w:rsidP="003B31AB">
      <w:pPr>
        <w:rPr>
          <w:color w:val="FF0000"/>
          <w:u w:val="single"/>
        </w:rPr>
      </w:pPr>
      <w:r w:rsidRPr="00505F9C">
        <w:rPr>
          <w:color w:val="FF0000"/>
          <w:u w:val="single"/>
        </w:rPr>
        <w:t>Escribe tus respuestas aquí.</w:t>
      </w:r>
    </w:p>
    <w:p w14:paraId="022BB47E" w14:textId="03A3D9C4" w:rsidR="000A0FD5" w:rsidRDefault="000A0FD5" w:rsidP="00AE6D4E">
      <w:r>
        <w:t>Los histogramas incluídos a continuación son tras eliminar del histograma los valores que no aparecen nunca y pasarlos al intervalo [1:num_elementos_no_nulos].</w:t>
      </w:r>
    </w:p>
    <w:p w14:paraId="073DFB9F" w14:textId="473CCA5A" w:rsidR="00153F01" w:rsidRDefault="00926FDB" w:rsidP="00AE6D4E">
      <w:pPr>
        <w:rPr>
          <w:color w:val="FF0000"/>
        </w:rPr>
      </w:pPr>
      <w:r w:rsidRPr="00926FDB">
        <w:rPr>
          <w:color w:val="FF0000"/>
        </w:rPr>
        <w:drawing>
          <wp:inline distT="0" distB="0" distL="0" distR="0" wp14:anchorId="789E32CF" wp14:editId="2C664BF6">
            <wp:extent cx="1725622" cy="1323536"/>
            <wp:effectExtent l="0" t="0" r="8255" b="0"/>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19"/>
                    <a:stretch>
                      <a:fillRect/>
                    </a:stretch>
                  </pic:blipFill>
                  <pic:spPr>
                    <a:xfrm>
                      <a:off x="0" y="0"/>
                      <a:ext cx="1739186" cy="1333939"/>
                    </a:xfrm>
                    <a:prstGeom prst="rect">
                      <a:avLst/>
                    </a:prstGeom>
                  </pic:spPr>
                </pic:pic>
              </a:graphicData>
            </a:graphic>
          </wp:inline>
        </w:drawing>
      </w:r>
      <w:r w:rsidRPr="00926FDB">
        <w:rPr>
          <w:color w:val="FF0000"/>
        </w:rPr>
        <w:drawing>
          <wp:inline distT="0" distB="0" distL="0" distR="0" wp14:anchorId="79C11F20" wp14:editId="00D40B4F">
            <wp:extent cx="1681275" cy="1319880"/>
            <wp:effectExtent l="0" t="0" r="0" b="0"/>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0"/>
                    <a:stretch>
                      <a:fillRect/>
                    </a:stretch>
                  </pic:blipFill>
                  <pic:spPr>
                    <a:xfrm>
                      <a:off x="0" y="0"/>
                      <a:ext cx="1696369" cy="1331729"/>
                    </a:xfrm>
                    <a:prstGeom prst="rect">
                      <a:avLst/>
                    </a:prstGeom>
                  </pic:spPr>
                </pic:pic>
              </a:graphicData>
            </a:graphic>
          </wp:inline>
        </w:drawing>
      </w:r>
      <w:r w:rsidRPr="00926FDB">
        <w:rPr>
          <w:color w:val="FF0000"/>
        </w:rPr>
        <w:drawing>
          <wp:inline distT="0" distB="0" distL="0" distR="0" wp14:anchorId="1F341791" wp14:editId="5EDC21B3">
            <wp:extent cx="1704340" cy="1317426"/>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pic:nvPicPr>
                  <pic:blipFill>
                    <a:blip r:embed="rId21"/>
                    <a:stretch>
                      <a:fillRect/>
                    </a:stretch>
                  </pic:blipFill>
                  <pic:spPr>
                    <a:xfrm>
                      <a:off x="0" y="0"/>
                      <a:ext cx="1743440" cy="1347650"/>
                    </a:xfrm>
                    <a:prstGeom prst="rect">
                      <a:avLst/>
                    </a:prstGeom>
                  </pic:spPr>
                </pic:pic>
              </a:graphicData>
            </a:graphic>
          </wp:inline>
        </w:drawing>
      </w:r>
    </w:p>
    <w:p w14:paraId="7D3AF9D2" w14:textId="171BAA56" w:rsidR="00926FDB" w:rsidRDefault="00926FDB" w:rsidP="00AE6D4E">
      <w:pPr>
        <w:rPr>
          <w:color w:val="FF0000"/>
        </w:rPr>
      </w:pPr>
      <w:r w:rsidRPr="00926FDB">
        <w:rPr>
          <w:color w:val="FF0000"/>
        </w:rPr>
        <w:drawing>
          <wp:inline distT="0" distB="0" distL="0" distR="0" wp14:anchorId="3A12094A" wp14:editId="46B64C07">
            <wp:extent cx="1762599" cy="1344968"/>
            <wp:effectExtent l="0" t="0" r="9525" b="7620"/>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22"/>
                    <a:stretch>
                      <a:fillRect/>
                    </a:stretch>
                  </pic:blipFill>
                  <pic:spPr>
                    <a:xfrm>
                      <a:off x="0" y="0"/>
                      <a:ext cx="1792194" cy="1367551"/>
                    </a:xfrm>
                    <a:prstGeom prst="rect">
                      <a:avLst/>
                    </a:prstGeom>
                  </pic:spPr>
                </pic:pic>
              </a:graphicData>
            </a:graphic>
          </wp:inline>
        </w:drawing>
      </w:r>
      <w:r w:rsidRPr="00926FDB">
        <w:rPr>
          <w:color w:val="FF0000"/>
        </w:rPr>
        <w:drawing>
          <wp:inline distT="0" distB="0" distL="0" distR="0" wp14:anchorId="2AFA04C1" wp14:editId="49F8D118">
            <wp:extent cx="1808374" cy="1352981"/>
            <wp:effectExtent l="0" t="0" r="1905"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3"/>
                    <a:stretch>
                      <a:fillRect/>
                    </a:stretch>
                  </pic:blipFill>
                  <pic:spPr>
                    <a:xfrm>
                      <a:off x="0" y="0"/>
                      <a:ext cx="1840496" cy="1377014"/>
                    </a:xfrm>
                    <a:prstGeom prst="rect">
                      <a:avLst/>
                    </a:prstGeom>
                  </pic:spPr>
                </pic:pic>
              </a:graphicData>
            </a:graphic>
          </wp:inline>
        </w:drawing>
      </w:r>
      <w:r w:rsidR="000A32AE" w:rsidRPr="000A32AE">
        <w:rPr>
          <w:color w:val="FF0000"/>
        </w:rPr>
        <w:drawing>
          <wp:inline distT="0" distB="0" distL="0" distR="0" wp14:anchorId="1B62762B" wp14:editId="2C464B5F">
            <wp:extent cx="1735273" cy="1352981"/>
            <wp:effectExtent l="0" t="0" r="0" b="0"/>
            <wp:docPr id="13"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Histograma&#10;&#10;Descripción generada automáticamente"/>
                    <pic:cNvPicPr/>
                  </pic:nvPicPr>
                  <pic:blipFill>
                    <a:blip r:embed="rId24"/>
                    <a:stretch>
                      <a:fillRect/>
                    </a:stretch>
                  </pic:blipFill>
                  <pic:spPr>
                    <a:xfrm>
                      <a:off x="0" y="0"/>
                      <a:ext cx="1755389" cy="1368665"/>
                    </a:xfrm>
                    <a:prstGeom prst="rect">
                      <a:avLst/>
                    </a:prstGeom>
                  </pic:spPr>
                </pic:pic>
              </a:graphicData>
            </a:graphic>
          </wp:inline>
        </w:drawing>
      </w:r>
    </w:p>
    <w:tbl>
      <w:tblPr>
        <w:tblStyle w:val="Sombreadoclaro-nfasis2"/>
        <w:tblW w:w="8720" w:type="dxa"/>
        <w:tblLook w:val="04A0" w:firstRow="1" w:lastRow="0" w:firstColumn="1" w:lastColumn="0" w:noHBand="0" w:noVBand="1"/>
      </w:tblPr>
      <w:tblGrid>
        <w:gridCol w:w="2574"/>
        <w:gridCol w:w="2048"/>
        <w:gridCol w:w="1995"/>
        <w:gridCol w:w="2103"/>
      </w:tblGrid>
      <w:tr w:rsidR="00130F6E" w14:paraId="26444934" w14:textId="77777777" w:rsidTr="00130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6FEAC6A5" w14:textId="77777777" w:rsidR="00130F6E" w:rsidRDefault="00130F6E" w:rsidP="007C3E4C">
            <w:r>
              <w:lastRenderedPageBreak/>
              <w:t>Fichero \Huffman</w:t>
            </w:r>
          </w:p>
        </w:tc>
        <w:tc>
          <w:tcPr>
            <w:tcW w:w="2048" w:type="dxa"/>
          </w:tcPr>
          <w:p w14:paraId="1CD39783" w14:textId="77777777" w:rsidR="00130F6E" w:rsidRDefault="00130F6E"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995" w:type="dxa"/>
          </w:tcPr>
          <w:p w14:paraId="7C6841E5" w14:textId="77777777" w:rsidR="00130F6E"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130F6E">
              <w:t xml:space="preserve"> de compresión</w:t>
            </w:r>
          </w:p>
        </w:tc>
        <w:tc>
          <w:tcPr>
            <w:tcW w:w="2103" w:type="dxa"/>
          </w:tcPr>
          <w:p w14:paraId="46B4EF11" w14:textId="77777777" w:rsidR="00130F6E" w:rsidRDefault="00130F6E" w:rsidP="00E419A2">
            <w:pPr>
              <w:jc w:val="center"/>
              <w:cnfStyle w:val="100000000000" w:firstRow="1" w:lastRow="0" w:firstColumn="0" w:lastColumn="0" w:oddVBand="0" w:evenVBand="0" w:oddHBand="0" w:evenHBand="0" w:firstRowFirstColumn="0" w:firstRowLastColumn="0" w:lastRowFirstColumn="0" w:lastRowLastColumn="0"/>
            </w:pPr>
            <w:r>
              <w:t>Bits/s</w:t>
            </w:r>
            <w:r w:rsidR="00E419A2">
              <w:t>í</w:t>
            </w:r>
            <w:r>
              <w:t>mbolo</w:t>
            </w:r>
          </w:p>
        </w:tc>
      </w:tr>
      <w:tr w:rsidR="00130F6E" w14:paraId="3F642180" w14:textId="77777777" w:rsidTr="0013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24B90431" w14:textId="77777777" w:rsidR="00130F6E" w:rsidRDefault="00130F6E" w:rsidP="007C3E4C">
            <w:r>
              <w:t>ptt1.pbm</w:t>
            </w:r>
          </w:p>
        </w:tc>
        <w:tc>
          <w:tcPr>
            <w:tcW w:w="2048" w:type="dxa"/>
          </w:tcPr>
          <w:p w14:paraId="68E29D65" w14:textId="601AAF71"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rsidRPr="009F085D">
              <w:t>4105728</w:t>
            </w:r>
            <w:r>
              <w:t xml:space="preserve"> bits</w:t>
            </w:r>
          </w:p>
        </w:tc>
        <w:tc>
          <w:tcPr>
            <w:tcW w:w="1995" w:type="dxa"/>
          </w:tcPr>
          <w:p w14:paraId="58BD247A" w14:textId="1560F2A2"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t>1</w:t>
            </w:r>
          </w:p>
        </w:tc>
        <w:tc>
          <w:tcPr>
            <w:tcW w:w="2103" w:type="dxa"/>
          </w:tcPr>
          <w:p w14:paraId="6B2D2EAA" w14:textId="3ED58D29"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t>1</w:t>
            </w:r>
          </w:p>
        </w:tc>
      </w:tr>
      <w:tr w:rsidR="00130F6E" w14:paraId="043F1554" w14:textId="77777777" w:rsidTr="00130F6E">
        <w:tc>
          <w:tcPr>
            <w:cnfStyle w:val="001000000000" w:firstRow="0" w:lastRow="0" w:firstColumn="1" w:lastColumn="0" w:oddVBand="0" w:evenVBand="0" w:oddHBand="0" w:evenHBand="0" w:firstRowFirstColumn="0" w:firstRowLastColumn="0" w:lastRowFirstColumn="0" w:lastRowLastColumn="0"/>
            <w:tcW w:w="2574" w:type="dxa"/>
          </w:tcPr>
          <w:p w14:paraId="7F65FB25" w14:textId="77777777" w:rsidR="00130F6E" w:rsidRDefault="00130F6E" w:rsidP="007C3E4C">
            <w:r>
              <w:t>ptt4.pbm</w:t>
            </w:r>
          </w:p>
        </w:tc>
        <w:tc>
          <w:tcPr>
            <w:tcW w:w="2048" w:type="dxa"/>
          </w:tcPr>
          <w:p w14:paraId="0660BDDF" w14:textId="6558901E" w:rsidR="00130F6E" w:rsidRDefault="00DE6DCA" w:rsidP="007C3E4C">
            <w:pPr>
              <w:jc w:val="right"/>
              <w:cnfStyle w:val="000000000000" w:firstRow="0" w:lastRow="0" w:firstColumn="0" w:lastColumn="0" w:oddVBand="0" w:evenVBand="0" w:oddHBand="0" w:evenHBand="0" w:firstRowFirstColumn="0" w:firstRowLastColumn="0" w:lastRowFirstColumn="0" w:lastRowLastColumn="0"/>
            </w:pPr>
            <w:r w:rsidRPr="009F085D">
              <w:t>4105728</w:t>
            </w:r>
            <w:r>
              <w:t xml:space="preserve"> bits</w:t>
            </w:r>
          </w:p>
        </w:tc>
        <w:tc>
          <w:tcPr>
            <w:tcW w:w="1995" w:type="dxa"/>
          </w:tcPr>
          <w:p w14:paraId="4860B834" w14:textId="4348E0A8" w:rsidR="00130F6E" w:rsidRDefault="00DE6DCA" w:rsidP="007C3E4C">
            <w:pPr>
              <w:jc w:val="right"/>
              <w:cnfStyle w:val="000000000000" w:firstRow="0" w:lastRow="0" w:firstColumn="0" w:lastColumn="0" w:oddVBand="0" w:evenVBand="0" w:oddHBand="0" w:evenHBand="0" w:firstRowFirstColumn="0" w:firstRowLastColumn="0" w:lastRowFirstColumn="0" w:lastRowLastColumn="0"/>
            </w:pPr>
            <w:r>
              <w:t>1</w:t>
            </w:r>
          </w:p>
        </w:tc>
        <w:tc>
          <w:tcPr>
            <w:tcW w:w="2103" w:type="dxa"/>
          </w:tcPr>
          <w:p w14:paraId="41877277" w14:textId="27057058" w:rsidR="00130F6E" w:rsidRDefault="00DE6DCA" w:rsidP="007C3E4C">
            <w:pPr>
              <w:jc w:val="right"/>
              <w:cnfStyle w:val="000000000000" w:firstRow="0" w:lastRow="0" w:firstColumn="0" w:lastColumn="0" w:oddVBand="0" w:evenVBand="0" w:oddHBand="0" w:evenHBand="0" w:firstRowFirstColumn="0" w:firstRowLastColumn="0" w:lastRowFirstColumn="0" w:lastRowLastColumn="0"/>
            </w:pPr>
            <w:r w:rsidRPr="00DE6DCA">
              <w:t>1</w:t>
            </w:r>
          </w:p>
        </w:tc>
      </w:tr>
      <w:tr w:rsidR="00130F6E" w14:paraId="1DE4C9A5" w14:textId="77777777" w:rsidTr="0013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0321DFAE" w14:textId="77777777" w:rsidR="00130F6E" w:rsidRDefault="00130F6E" w:rsidP="007C3E4C">
            <w:r>
              <w:t>ptt8.pbm</w:t>
            </w:r>
          </w:p>
        </w:tc>
        <w:tc>
          <w:tcPr>
            <w:tcW w:w="2048" w:type="dxa"/>
          </w:tcPr>
          <w:p w14:paraId="458ED779" w14:textId="31409355"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rsidRPr="009F085D">
              <w:t>4105728</w:t>
            </w:r>
            <w:r>
              <w:t xml:space="preserve"> bits</w:t>
            </w:r>
          </w:p>
        </w:tc>
        <w:tc>
          <w:tcPr>
            <w:tcW w:w="1995" w:type="dxa"/>
          </w:tcPr>
          <w:p w14:paraId="13ED1ED2" w14:textId="5DDF6286"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t>1</w:t>
            </w:r>
          </w:p>
        </w:tc>
        <w:tc>
          <w:tcPr>
            <w:tcW w:w="2103" w:type="dxa"/>
          </w:tcPr>
          <w:p w14:paraId="0AC40AF3" w14:textId="561A5EA9"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rsidRPr="00DE6DCA">
              <w:t>1</w:t>
            </w:r>
          </w:p>
        </w:tc>
      </w:tr>
      <w:tr w:rsidR="003E060E" w14:paraId="20222039" w14:textId="77777777" w:rsidTr="00130F6E">
        <w:tc>
          <w:tcPr>
            <w:cnfStyle w:val="001000000000" w:firstRow="0" w:lastRow="0" w:firstColumn="1" w:lastColumn="0" w:oddVBand="0" w:evenVBand="0" w:oddHBand="0" w:evenHBand="0" w:firstRowFirstColumn="0" w:firstRowLastColumn="0" w:lastRowFirstColumn="0" w:lastRowLastColumn="0"/>
            <w:tcW w:w="2574" w:type="dxa"/>
          </w:tcPr>
          <w:p w14:paraId="6D188FB6" w14:textId="77777777" w:rsidR="003E060E" w:rsidRDefault="003E060E" w:rsidP="003E060E">
            <w:r>
              <w:t>camera.pgm</w:t>
            </w:r>
          </w:p>
        </w:tc>
        <w:tc>
          <w:tcPr>
            <w:tcW w:w="2048" w:type="dxa"/>
          </w:tcPr>
          <w:p w14:paraId="624E31FA" w14:textId="1341610C" w:rsidR="003E060E" w:rsidRDefault="003E060E" w:rsidP="003E060E">
            <w:pPr>
              <w:jc w:val="right"/>
              <w:cnfStyle w:val="000000000000" w:firstRow="0" w:lastRow="0" w:firstColumn="0" w:lastColumn="0" w:oddVBand="0" w:evenVBand="0" w:oddHBand="0" w:evenHBand="0" w:firstRowFirstColumn="0" w:firstRowLastColumn="0" w:lastRowFirstColumn="0" w:lastRowLastColumn="0"/>
            </w:pPr>
            <w:r>
              <w:t>65551 bytes</w:t>
            </w:r>
          </w:p>
        </w:tc>
        <w:tc>
          <w:tcPr>
            <w:tcW w:w="1995" w:type="dxa"/>
          </w:tcPr>
          <w:p w14:paraId="6CE01D35" w14:textId="792F92DD" w:rsidR="003E060E" w:rsidRDefault="009929B7" w:rsidP="003E060E">
            <w:pPr>
              <w:jc w:val="right"/>
              <w:cnfStyle w:val="000000000000" w:firstRow="0" w:lastRow="0" w:firstColumn="0" w:lastColumn="0" w:oddVBand="0" w:evenVBand="0" w:oddHBand="0" w:evenHBand="0" w:firstRowFirstColumn="0" w:firstRowLastColumn="0" w:lastRowFirstColumn="0" w:lastRowLastColumn="0"/>
            </w:pPr>
            <w:r w:rsidRPr="009929B7">
              <w:t>1,1355</w:t>
            </w:r>
          </w:p>
        </w:tc>
        <w:tc>
          <w:tcPr>
            <w:tcW w:w="2103" w:type="dxa"/>
          </w:tcPr>
          <w:p w14:paraId="6CCD6ED7" w14:textId="3D604F66" w:rsidR="003E060E" w:rsidRDefault="003E060E" w:rsidP="003E060E">
            <w:pPr>
              <w:jc w:val="right"/>
              <w:cnfStyle w:val="000000000000" w:firstRow="0" w:lastRow="0" w:firstColumn="0" w:lastColumn="0" w:oddVBand="0" w:evenVBand="0" w:oddHBand="0" w:evenHBand="0" w:firstRowFirstColumn="0" w:firstRowLastColumn="0" w:lastRowFirstColumn="0" w:lastRowLastColumn="0"/>
            </w:pPr>
            <w:r w:rsidRPr="003E060E">
              <w:t>7.045293e+00</w:t>
            </w:r>
          </w:p>
        </w:tc>
      </w:tr>
      <w:tr w:rsidR="003E060E" w14:paraId="1B3C8D1A" w14:textId="77777777" w:rsidTr="0013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583AF6C2" w14:textId="77777777" w:rsidR="003E060E" w:rsidRDefault="003E060E" w:rsidP="003E060E">
            <w:r>
              <w:t>bird.pgm</w:t>
            </w:r>
          </w:p>
        </w:tc>
        <w:tc>
          <w:tcPr>
            <w:tcW w:w="2048" w:type="dxa"/>
          </w:tcPr>
          <w:p w14:paraId="69195853" w14:textId="4513F622" w:rsidR="003E060E" w:rsidRDefault="003E060E" w:rsidP="003E060E">
            <w:pPr>
              <w:jc w:val="right"/>
              <w:cnfStyle w:val="000000100000" w:firstRow="0" w:lastRow="0" w:firstColumn="0" w:lastColumn="0" w:oddVBand="0" w:evenVBand="0" w:oddHBand="1" w:evenHBand="0" w:firstRowFirstColumn="0" w:firstRowLastColumn="0" w:lastRowFirstColumn="0" w:lastRowLastColumn="0"/>
            </w:pPr>
            <w:r w:rsidRPr="003E060E">
              <w:t>65551</w:t>
            </w:r>
            <w:r>
              <w:t xml:space="preserve"> bytes</w:t>
            </w:r>
          </w:p>
        </w:tc>
        <w:tc>
          <w:tcPr>
            <w:tcW w:w="1995" w:type="dxa"/>
          </w:tcPr>
          <w:p w14:paraId="0C5E5EEB" w14:textId="7426E151" w:rsidR="003E060E" w:rsidRDefault="009929B7" w:rsidP="003E060E">
            <w:pPr>
              <w:jc w:val="right"/>
              <w:cnfStyle w:val="000000100000" w:firstRow="0" w:lastRow="0" w:firstColumn="0" w:lastColumn="0" w:oddVBand="0" w:evenVBand="0" w:oddHBand="1" w:evenHBand="0" w:firstRowFirstColumn="0" w:firstRowLastColumn="0" w:lastRowFirstColumn="0" w:lastRowLastColumn="0"/>
            </w:pPr>
            <w:r w:rsidRPr="009929B7">
              <w:t>1,176</w:t>
            </w:r>
            <w:r>
              <w:t>1</w:t>
            </w:r>
          </w:p>
        </w:tc>
        <w:tc>
          <w:tcPr>
            <w:tcW w:w="2103" w:type="dxa"/>
          </w:tcPr>
          <w:p w14:paraId="1B6C0D07" w14:textId="05F75EB4" w:rsidR="003E060E" w:rsidRDefault="003E060E" w:rsidP="003E060E">
            <w:pPr>
              <w:jc w:val="right"/>
              <w:cnfStyle w:val="000000100000" w:firstRow="0" w:lastRow="0" w:firstColumn="0" w:lastColumn="0" w:oddVBand="0" w:evenVBand="0" w:oddHBand="1" w:evenHBand="0" w:firstRowFirstColumn="0" w:firstRowLastColumn="0" w:lastRowFirstColumn="0" w:lastRowLastColumn="0"/>
            </w:pPr>
            <w:r w:rsidRPr="003E060E">
              <w:t>6.802276e+00</w:t>
            </w:r>
          </w:p>
        </w:tc>
      </w:tr>
      <w:tr w:rsidR="003E060E" w14:paraId="3CF21F73" w14:textId="77777777" w:rsidTr="00130F6E">
        <w:tc>
          <w:tcPr>
            <w:cnfStyle w:val="001000000000" w:firstRow="0" w:lastRow="0" w:firstColumn="1" w:lastColumn="0" w:oddVBand="0" w:evenVBand="0" w:oddHBand="0" w:evenHBand="0" w:firstRowFirstColumn="0" w:firstRowLastColumn="0" w:lastRowFirstColumn="0" w:lastRowLastColumn="0"/>
            <w:tcW w:w="2574" w:type="dxa"/>
          </w:tcPr>
          <w:p w14:paraId="7CFDE3D3" w14:textId="77777777" w:rsidR="003E060E" w:rsidRDefault="003E060E" w:rsidP="003E060E">
            <w:r>
              <w:t>bridge.pgm</w:t>
            </w:r>
          </w:p>
        </w:tc>
        <w:tc>
          <w:tcPr>
            <w:tcW w:w="2048" w:type="dxa"/>
          </w:tcPr>
          <w:p w14:paraId="331A1D80" w14:textId="500ACE2E" w:rsidR="003E060E" w:rsidRDefault="003E060E" w:rsidP="003E060E">
            <w:pPr>
              <w:jc w:val="right"/>
              <w:cnfStyle w:val="000000000000" w:firstRow="0" w:lastRow="0" w:firstColumn="0" w:lastColumn="0" w:oddVBand="0" w:evenVBand="0" w:oddHBand="0" w:evenHBand="0" w:firstRowFirstColumn="0" w:firstRowLastColumn="0" w:lastRowFirstColumn="0" w:lastRowLastColumn="0"/>
            </w:pPr>
            <w:r>
              <w:t>65551 bytes</w:t>
            </w:r>
          </w:p>
        </w:tc>
        <w:tc>
          <w:tcPr>
            <w:tcW w:w="1995" w:type="dxa"/>
          </w:tcPr>
          <w:p w14:paraId="0BEA771E" w14:textId="534651EA" w:rsidR="003E060E" w:rsidRDefault="009929B7" w:rsidP="003E060E">
            <w:pPr>
              <w:jc w:val="right"/>
              <w:cnfStyle w:val="000000000000" w:firstRow="0" w:lastRow="0" w:firstColumn="0" w:lastColumn="0" w:oddVBand="0" w:evenVBand="0" w:oddHBand="0" w:evenHBand="0" w:firstRowFirstColumn="0" w:firstRowLastColumn="0" w:lastRowFirstColumn="0" w:lastRowLastColumn="0"/>
            </w:pPr>
            <w:r w:rsidRPr="009929B7">
              <w:t>1,039</w:t>
            </w:r>
            <w:r>
              <w:t>8</w:t>
            </w:r>
          </w:p>
        </w:tc>
        <w:tc>
          <w:tcPr>
            <w:tcW w:w="2103" w:type="dxa"/>
          </w:tcPr>
          <w:p w14:paraId="3CE8758B" w14:textId="03B41B24" w:rsidR="003E060E" w:rsidRDefault="000A32AE" w:rsidP="003E060E">
            <w:pPr>
              <w:jc w:val="right"/>
              <w:cnfStyle w:val="000000000000" w:firstRow="0" w:lastRow="0" w:firstColumn="0" w:lastColumn="0" w:oddVBand="0" w:evenVBand="0" w:oddHBand="0" w:evenHBand="0" w:firstRowFirstColumn="0" w:firstRowLastColumn="0" w:lastRowFirstColumn="0" w:lastRowLastColumn="0"/>
            </w:pPr>
            <w:r w:rsidRPr="000A32AE">
              <w:t>7.693902e+00</w:t>
            </w:r>
          </w:p>
        </w:tc>
      </w:tr>
    </w:tbl>
    <w:p w14:paraId="2FAD6355" w14:textId="77777777" w:rsidR="009C76E5" w:rsidRDefault="009C76E5" w:rsidP="00AE6D4E">
      <w:pPr>
        <w:rPr>
          <w:color w:val="FF0000"/>
        </w:rPr>
      </w:pPr>
    </w:p>
    <w:tbl>
      <w:tblPr>
        <w:tblStyle w:val="Sombreadoclaro-nfasis2"/>
        <w:tblW w:w="0" w:type="auto"/>
        <w:tblLook w:val="04A0" w:firstRow="1" w:lastRow="0" w:firstColumn="1" w:lastColumn="0" w:noHBand="0" w:noVBand="1"/>
      </w:tblPr>
      <w:tblGrid>
        <w:gridCol w:w="2574"/>
        <w:gridCol w:w="2048"/>
        <w:gridCol w:w="1995"/>
        <w:gridCol w:w="2103"/>
      </w:tblGrid>
      <w:tr w:rsidR="00130F6E" w14:paraId="186E670D" w14:textId="77777777" w:rsidTr="007C3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29C88494" w14:textId="77777777" w:rsidR="00130F6E" w:rsidRDefault="00130F6E" w:rsidP="00130F6E">
            <w:r>
              <w:t>Fichero \Aritmética</w:t>
            </w:r>
          </w:p>
        </w:tc>
        <w:tc>
          <w:tcPr>
            <w:tcW w:w="2048" w:type="dxa"/>
          </w:tcPr>
          <w:p w14:paraId="0C92ED4C" w14:textId="77777777" w:rsidR="00130F6E" w:rsidRDefault="00130F6E" w:rsidP="007C3E4C">
            <w:pPr>
              <w:jc w:val="center"/>
              <w:cnfStyle w:val="100000000000" w:firstRow="1" w:lastRow="0" w:firstColumn="0" w:lastColumn="0" w:oddVBand="0" w:evenVBand="0" w:oddHBand="0" w:evenHBand="0" w:firstRowFirstColumn="0" w:firstRowLastColumn="0" w:lastRowFirstColumn="0" w:lastRowLastColumn="0"/>
            </w:pPr>
            <w:r>
              <w:t>Tamaño fichero original</w:t>
            </w:r>
          </w:p>
        </w:tc>
        <w:tc>
          <w:tcPr>
            <w:tcW w:w="1995" w:type="dxa"/>
          </w:tcPr>
          <w:p w14:paraId="7BA633AE" w14:textId="77777777" w:rsidR="00130F6E" w:rsidRDefault="00125D87" w:rsidP="007C3E4C">
            <w:pPr>
              <w:jc w:val="center"/>
              <w:cnfStyle w:val="100000000000" w:firstRow="1" w:lastRow="0" w:firstColumn="0" w:lastColumn="0" w:oddVBand="0" w:evenVBand="0" w:oddHBand="0" w:evenHBand="0" w:firstRowFirstColumn="0" w:firstRowLastColumn="0" w:lastRowFirstColumn="0" w:lastRowLastColumn="0"/>
            </w:pPr>
            <w:r>
              <w:t>Factor</w:t>
            </w:r>
            <w:r w:rsidR="00AF5513">
              <w:t xml:space="preserve"> de compresión</w:t>
            </w:r>
          </w:p>
        </w:tc>
        <w:tc>
          <w:tcPr>
            <w:tcW w:w="2103" w:type="dxa"/>
          </w:tcPr>
          <w:p w14:paraId="32198775" w14:textId="77777777" w:rsidR="00130F6E" w:rsidRDefault="00AF5513" w:rsidP="007C3E4C">
            <w:pPr>
              <w:jc w:val="center"/>
              <w:cnfStyle w:val="100000000000" w:firstRow="1" w:lastRow="0" w:firstColumn="0" w:lastColumn="0" w:oddVBand="0" w:evenVBand="0" w:oddHBand="0" w:evenHBand="0" w:firstRowFirstColumn="0" w:firstRowLastColumn="0" w:lastRowFirstColumn="0" w:lastRowLastColumn="0"/>
            </w:pPr>
            <w:r>
              <w:t>Bits/símbolo</w:t>
            </w:r>
          </w:p>
        </w:tc>
      </w:tr>
      <w:tr w:rsidR="00130F6E" w14:paraId="7C25DB54" w14:textId="77777777"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5E742581" w14:textId="77777777" w:rsidR="00130F6E" w:rsidRDefault="00130F6E" w:rsidP="007C3E4C">
            <w:r>
              <w:t>ptt1.pbm</w:t>
            </w:r>
          </w:p>
        </w:tc>
        <w:tc>
          <w:tcPr>
            <w:tcW w:w="2048" w:type="dxa"/>
          </w:tcPr>
          <w:p w14:paraId="28CFA027" w14:textId="2F6C190A" w:rsidR="00130F6E" w:rsidRDefault="009F085D" w:rsidP="007C3E4C">
            <w:pPr>
              <w:jc w:val="right"/>
              <w:cnfStyle w:val="000000100000" w:firstRow="0" w:lastRow="0" w:firstColumn="0" w:lastColumn="0" w:oddVBand="0" w:evenVBand="0" w:oddHBand="1" w:evenHBand="0" w:firstRowFirstColumn="0" w:firstRowLastColumn="0" w:lastRowFirstColumn="0" w:lastRowLastColumn="0"/>
            </w:pPr>
            <w:r w:rsidRPr="009F085D">
              <w:t>4105728</w:t>
            </w:r>
            <w:r>
              <w:t xml:space="preserve"> bits</w:t>
            </w:r>
          </w:p>
        </w:tc>
        <w:tc>
          <w:tcPr>
            <w:tcW w:w="1995" w:type="dxa"/>
          </w:tcPr>
          <w:p w14:paraId="403FCD49" w14:textId="525CFAC4" w:rsidR="00130F6E" w:rsidRDefault="00926FDB" w:rsidP="007C3E4C">
            <w:pPr>
              <w:jc w:val="right"/>
              <w:cnfStyle w:val="000000100000" w:firstRow="0" w:lastRow="0" w:firstColumn="0" w:lastColumn="0" w:oddVBand="0" w:evenVBand="0" w:oddHBand="1" w:evenHBand="0" w:firstRowFirstColumn="0" w:firstRowLastColumn="0" w:lastRowFirstColumn="0" w:lastRowLastColumn="0"/>
            </w:pPr>
            <w:r>
              <w:t>4.2992</w:t>
            </w:r>
          </w:p>
        </w:tc>
        <w:tc>
          <w:tcPr>
            <w:tcW w:w="2103" w:type="dxa"/>
          </w:tcPr>
          <w:p w14:paraId="6AB3508B" w14:textId="5788615E" w:rsidR="00130F6E" w:rsidRDefault="009F085D" w:rsidP="007C3E4C">
            <w:pPr>
              <w:jc w:val="right"/>
              <w:cnfStyle w:val="000000100000" w:firstRow="0" w:lastRow="0" w:firstColumn="0" w:lastColumn="0" w:oddVBand="0" w:evenVBand="0" w:oddHBand="1" w:evenHBand="0" w:firstRowFirstColumn="0" w:firstRowLastColumn="0" w:lastRowFirstColumn="0" w:lastRowLastColumn="0"/>
            </w:pPr>
            <w:r w:rsidRPr="009F085D">
              <w:t>2.325670e-01</w:t>
            </w:r>
          </w:p>
        </w:tc>
      </w:tr>
      <w:tr w:rsidR="00130F6E" w14:paraId="2E6BC79E" w14:textId="77777777" w:rsidTr="007C3E4C">
        <w:tc>
          <w:tcPr>
            <w:cnfStyle w:val="001000000000" w:firstRow="0" w:lastRow="0" w:firstColumn="1" w:lastColumn="0" w:oddVBand="0" w:evenVBand="0" w:oddHBand="0" w:evenHBand="0" w:firstRowFirstColumn="0" w:firstRowLastColumn="0" w:lastRowFirstColumn="0" w:lastRowLastColumn="0"/>
            <w:tcW w:w="2574" w:type="dxa"/>
          </w:tcPr>
          <w:p w14:paraId="535C28DD" w14:textId="77777777" w:rsidR="00130F6E" w:rsidRDefault="00130F6E" w:rsidP="007C3E4C">
            <w:r>
              <w:t>ptt4.pbm</w:t>
            </w:r>
          </w:p>
        </w:tc>
        <w:tc>
          <w:tcPr>
            <w:tcW w:w="2048" w:type="dxa"/>
          </w:tcPr>
          <w:p w14:paraId="11989029" w14:textId="257206BA" w:rsidR="00130F6E" w:rsidRDefault="009F085D" w:rsidP="007C3E4C">
            <w:pPr>
              <w:jc w:val="right"/>
              <w:cnfStyle w:val="000000000000" w:firstRow="0" w:lastRow="0" w:firstColumn="0" w:lastColumn="0" w:oddVBand="0" w:evenVBand="0" w:oddHBand="0" w:evenHBand="0" w:firstRowFirstColumn="0" w:firstRowLastColumn="0" w:lastRowFirstColumn="0" w:lastRowLastColumn="0"/>
            </w:pPr>
            <w:r w:rsidRPr="009F085D">
              <w:t>4105728</w:t>
            </w:r>
            <w:r>
              <w:t xml:space="preserve"> bits</w:t>
            </w:r>
          </w:p>
        </w:tc>
        <w:tc>
          <w:tcPr>
            <w:tcW w:w="1995" w:type="dxa"/>
          </w:tcPr>
          <w:p w14:paraId="24DF41A0" w14:textId="3B032237" w:rsidR="00130F6E" w:rsidRDefault="00926FDB" w:rsidP="007C3E4C">
            <w:pPr>
              <w:jc w:val="right"/>
              <w:cnfStyle w:val="000000000000" w:firstRow="0" w:lastRow="0" w:firstColumn="0" w:lastColumn="0" w:oddVBand="0" w:evenVBand="0" w:oddHBand="0" w:evenHBand="0" w:firstRowFirstColumn="0" w:firstRowLastColumn="0" w:lastRowFirstColumn="0" w:lastRowLastColumn="0"/>
            </w:pPr>
            <w:r>
              <w:t>1.8480</w:t>
            </w:r>
          </w:p>
        </w:tc>
        <w:tc>
          <w:tcPr>
            <w:tcW w:w="2103" w:type="dxa"/>
          </w:tcPr>
          <w:p w14:paraId="23E54A9A" w14:textId="098265EE" w:rsidR="00130F6E" w:rsidRDefault="00DE6DCA" w:rsidP="007C3E4C">
            <w:pPr>
              <w:jc w:val="right"/>
              <w:cnfStyle w:val="000000000000" w:firstRow="0" w:lastRow="0" w:firstColumn="0" w:lastColumn="0" w:oddVBand="0" w:evenVBand="0" w:oddHBand="0" w:evenHBand="0" w:firstRowFirstColumn="0" w:firstRowLastColumn="0" w:lastRowFirstColumn="0" w:lastRowLastColumn="0"/>
            </w:pPr>
            <w:r w:rsidRPr="00DE6DCA">
              <w:t>5.411165e-01</w:t>
            </w:r>
          </w:p>
        </w:tc>
      </w:tr>
      <w:tr w:rsidR="00130F6E" w14:paraId="73D67148" w14:textId="77777777"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77D5D1C9" w14:textId="77777777" w:rsidR="00130F6E" w:rsidRDefault="00130F6E" w:rsidP="007C3E4C">
            <w:r>
              <w:t>ptt8.pbm</w:t>
            </w:r>
          </w:p>
        </w:tc>
        <w:tc>
          <w:tcPr>
            <w:tcW w:w="2048" w:type="dxa"/>
          </w:tcPr>
          <w:p w14:paraId="60DE009B" w14:textId="45BF9771" w:rsidR="00130F6E" w:rsidRDefault="009F085D" w:rsidP="007C3E4C">
            <w:pPr>
              <w:jc w:val="right"/>
              <w:cnfStyle w:val="000000100000" w:firstRow="0" w:lastRow="0" w:firstColumn="0" w:lastColumn="0" w:oddVBand="0" w:evenVBand="0" w:oddHBand="1" w:evenHBand="0" w:firstRowFirstColumn="0" w:firstRowLastColumn="0" w:lastRowFirstColumn="0" w:lastRowLastColumn="0"/>
            </w:pPr>
            <w:r w:rsidRPr="009F085D">
              <w:t>4105728</w:t>
            </w:r>
            <w:r>
              <w:t xml:space="preserve"> bits</w:t>
            </w:r>
          </w:p>
        </w:tc>
        <w:tc>
          <w:tcPr>
            <w:tcW w:w="1995" w:type="dxa"/>
          </w:tcPr>
          <w:p w14:paraId="3FCA2C6D" w14:textId="2F940CBE" w:rsidR="00130F6E" w:rsidRDefault="009929B7" w:rsidP="007C3E4C">
            <w:pPr>
              <w:jc w:val="right"/>
              <w:cnfStyle w:val="000000100000" w:firstRow="0" w:lastRow="0" w:firstColumn="0" w:lastColumn="0" w:oddVBand="0" w:evenVBand="0" w:oddHBand="1" w:evenHBand="0" w:firstRowFirstColumn="0" w:firstRowLastColumn="0" w:lastRowFirstColumn="0" w:lastRowLastColumn="0"/>
            </w:pPr>
            <w:r w:rsidRPr="009929B7">
              <w:t>1,0143</w:t>
            </w:r>
          </w:p>
        </w:tc>
        <w:tc>
          <w:tcPr>
            <w:tcW w:w="2103" w:type="dxa"/>
          </w:tcPr>
          <w:p w14:paraId="4A171D93" w14:textId="2DAB037F" w:rsidR="00130F6E" w:rsidRDefault="00DE6DCA" w:rsidP="007C3E4C">
            <w:pPr>
              <w:jc w:val="right"/>
              <w:cnfStyle w:val="000000100000" w:firstRow="0" w:lastRow="0" w:firstColumn="0" w:lastColumn="0" w:oddVBand="0" w:evenVBand="0" w:oddHBand="1" w:evenHBand="0" w:firstRowFirstColumn="0" w:firstRowLastColumn="0" w:lastRowFirstColumn="0" w:lastRowLastColumn="0"/>
            </w:pPr>
            <w:r w:rsidRPr="00DE6DCA">
              <w:t>9.859199e-01</w:t>
            </w:r>
          </w:p>
        </w:tc>
      </w:tr>
      <w:tr w:rsidR="00130F6E" w14:paraId="1A92699C" w14:textId="77777777" w:rsidTr="007C3E4C">
        <w:tc>
          <w:tcPr>
            <w:cnfStyle w:val="001000000000" w:firstRow="0" w:lastRow="0" w:firstColumn="1" w:lastColumn="0" w:oddVBand="0" w:evenVBand="0" w:oddHBand="0" w:evenHBand="0" w:firstRowFirstColumn="0" w:firstRowLastColumn="0" w:lastRowFirstColumn="0" w:lastRowLastColumn="0"/>
            <w:tcW w:w="2574" w:type="dxa"/>
          </w:tcPr>
          <w:p w14:paraId="04C4D20B" w14:textId="77777777" w:rsidR="00130F6E" w:rsidRDefault="00130F6E" w:rsidP="007C3E4C">
            <w:r>
              <w:t>camera.pgm</w:t>
            </w:r>
          </w:p>
        </w:tc>
        <w:tc>
          <w:tcPr>
            <w:tcW w:w="2048" w:type="dxa"/>
          </w:tcPr>
          <w:p w14:paraId="0DBA9F47" w14:textId="7345F45B" w:rsidR="00130F6E" w:rsidRDefault="009F085D" w:rsidP="007C3E4C">
            <w:pPr>
              <w:jc w:val="right"/>
              <w:cnfStyle w:val="000000000000" w:firstRow="0" w:lastRow="0" w:firstColumn="0" w:lastColumn="0" w:oddVBand="0" w:evenVBand="0" w:oddHBand="0" w:evenHBand="0" w:firstRowFirstColumn="0" w:firstRowLastColumn="0" w:lastRowFirstColumn="0" w:lastRowLastColumn="0"/>
            </w:pPr>
            <w:r>
              <w:t>65551 bytes</w:t>
            </w:r>
          </w:p>
        </w:tc>
        <w:tc>
          <w:tcPr>
            <w:tcW w:w="1995" w:type="dxa"/>
          </w:tcPr>
          <w:p w14:paraId="4B7D31DF" w14:textId="32F18F09" w:rsidR="00130F6E" w:rsidRDefault="009929B7" w:rsidP="007C3E4C">
            <w:pPr>
              <w:jc w:val="right"/>
              <w:cnfStyle w:val="000000000000" w:firstRow="0" w:lastRow="0" w:firstColumn="0" w:lastColumn="0" w:oddVBand="0" w:evenVBand="0" w:oddHBand="0" w:evenHBand="0" w:firstRowFirstColumn="0" w:firstRowLastColumn="0" w:lastRowFirstColumn="0" w:lastRowLastColumn="0"/>
            </w:pPr>
            <w:r w:rsidRPr="009929B7">
              <w:t>1,1411</w:t>
            </w:r>
          </w:p>
        </w:tc>
        <w:tc>
          <w:tcPr>
            <w:tcW w:w="2103" w:type="dxa"/>
          </w:tcPr>
          <w:p w14:paraId="1CEF1201" w14:textId="4F7B686D" w:rsidR="00130F6E" w:rsidRDefault="003E060E" w:rsidP="007C3E4C">
            <w:pPr>
              <w:jc w:val="right"/>
              <w:cnfStyle w:val="000000000000" w:firstRow="0" w:lastRow="0" w:firstColumn="0" w:lastColumn="0" w:oddVBand="0" w:evenVBand="0" w:oddHBand="0" w:evenHBand="0" w:firstRowFirstColumn="0" w:firstRowLastColumn="0" w:lastRowFirstColumn="0" w:lastRowLastColumn="0"/>
            </w:pPr>
            <w:r w:rsidRPr="003E060E">
              <w:t>7.010465e+00</w:t>
            </w:r>
          </w:p>
        </w:tc>
      </w:tr>
      <w:tr w:rsidR="00130F6E" w14:paraId="0EA53AA1" w14:textId="77777777" w:rsidTr="007C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7DEA56D1" w14:textId="77777777" w:rsidR="00130F6E" w:rsidRDefault="00130F6E" w:rsidP="007C3E4C">
            <w:r>
              <w:t>bird.pgm</w:t>
            </w:r>
          </w:p>
        </w:tc>
        <w:tc>
          <w:tcPr>
            <w:tcW w:w="2048" w:type="dxa"/>
          </w:tcPr>
          <w:p w14:paraId="22118544" w14:textId="38D74495" w:rsidR="00130F6E" w:rsidRDefault="003E060E" w:rsidP="007C3E4C">
            <w:pPr>
              <w:jc w:val="right"/>
              <w:cnfStyle w:val="000000100000" w:firstRow="0" w:lastRow="0" w:firstColumn="0" w:lastColumn="0" w:oddVBand="0" w:evenVBand="0" w:oddHBand="1" w:evenHBand="0" w:firstRowFirstColumn="0" w:firstRowLastColumn="0" w:lastRowFirstColumn="0" w:lastRowLastColumn="0"/>
            </w:pPr>
            <w:r w:rsidRPr="003E060E">
              <w:t>65551</w:t>
            </w:r>
            <w:r>
              <w:t xml:space="preserve"> bytes</w:t>
            </w:r>
          </w:p>
        </w:tc>
        <w:tc>
          <w:tcPr>
            <w:tcW w:w="1995" w:type="dxa"/>
          </w:tcPr>
          <w:p w14:paraId="15324691" w14:textId="5B282AC9" w:rsidR="00130F6E" w:rsidRDefault="009929B7" w:rsidP="009929B7">
            <w:pPr>
              <w:tabs>
                <w:tab w:val="left" w:pos="1221"/>
              </w:tabs>
              <w:jc w:val="right"/>
              <w:cnfStyle w:val="000000100000" w:firstRow="0" w:lastRow="0" w:firstColumn="0" w:lastColumn="0" w:oddVBand="0" w:evenVBand="0" w:oddHBand="1" w:evenHBand="0" w:firstRowFirstColumn="0" w:firstRowLastColumn="0" w:lastRowFirstColumn="0" w:lastRowLastColumn="0"/>
            </w:pPr>
            <w:r w:rsidRPr="009929B7">
              <w:t>1,1808</w:t>
            </w:r>
          </w:p>
        </w:tc>
        <w:tc>
          <w:tcPr>
            <w:tcW w:w="2103" w:type="dxa"/>
          </w:tcPr>
          <w:p w14:paraId="44C9D961" w14:textId="1B0D1CD6" w:rsidR="00130F6E" w:rsidRDefault="003E060E" w:rsidP="007C3E4C">
            <w:pPr>
              <w:jc w:val="right"/>
              <w:cnfStyle w:val="000000100000" w:firstRow="0" w:lastRow="0" w:firstColumn="0" w:lastColumn="0" w:oddVBand="0" w:evenVBand="0" w:oddHBand="1" w:evenHBand="0" w:firstRowFirstColumn="0" w:firstRowLastColumn="0" w:lastRowFirstColumn="0" w:lastRowLastColumn="0"/>
            </w:pPr>
            <w:r w:rsidRPr="003E060E">
              <w:t>6.775442e+00</w:t>
            </w:r>
          </w:p>
        </w:tc>
      </w:tr>
      <w:tr w:rsidR="00130F6E" w14:paraId="7EF2DC3A" w14:textId="77777777" w:rsidTr="007C3E4C">
        <w:tc>
          <w:tcPr>
            <w:cnfStyle w:val="001000000000" w:firstRow="0" w:lastRow="0" w:firstColumn="1" w:lastColumn="0" w:oddVBand="0" w:evenVBand="0" w:oddHBand="0" w:evenHBand="0" w:firstRowFirstColumn="0" w:firstRowLastColumn="0" w:lastRowFirstColumn="0" w:lastRowLastColumn="0"/>
            <w:tcW w:w="2574" w:type="dxa"/>
          </w:tcPr>
          <w:p w14:paraId="73C6E48A" w14:textId="77777777" w:rsidR="00130F6E" w:rsidRDefault="00130F6E" w:rsidP="007C3E4C">
            <w:r>
              <w:t>bridge.pgm</w:t>
            </w:r>
          </w:p>
        </w:tc>
        <w:tc>
          <w:tcPr>
            <w:tcW w:w="2048" w:type="dxa"/>
          </w:tcPr>
          <w:p w14:paraId="303A68DC" w14:textId="2B6C1765" w:rsidR="00130F6E" w:rsidRDefault="003E060E" w:rsidP="007C3E4C">
            <w:pPr>
              <w:jc w:val="right"/>
              <w:cnfStyle w:val="000000000000" w:firstRow="0" w:lastRow="0" w:firstColumn="0" w:lastColumn="0" w:oddVBand="0" w:evenVBand="0" w:oddHBand="0" w:evenHBand="0" w:firstRowFirstColumn="0" w:firstRowLastColumn="0" w:lastRowFirstColumn="0" w:lastRowLastColumn="0"/>
            </w:pPr>
            <w:r>
              <w:t>65551 bytes</w:t>
            </w:r>
          </w:p>
        </w:tc>
        <w:tc>
          <w:tcPr>
            <w:tcW w:w="1995" w:type="dxa"/>
          </w:tcPr>
          <w:p w14:paraId="4BD59AF6" w14:textId="3A3937B2" w:rsidR="00130F6E" w:rsidRDefault="009929B7" w:rsidP="007C3E4C">
            <w:pPr>
              <w:jc w:val="right"/>
              <w:cnfStyle w:val="000000000000" w:firstRow="0" w:lastRow="0" w:firstColumn="0" w:lastColumn="0" w:oddVBand="0" w:evenVBand="0" w:oddHBand="0" w:evenHBand="0" w:firstRowFirstColumn="0" w:firstRowLastColumn="0" w:lastRowFirstColumn="0" w:lastRowLastColumn="0"/>
            </w:pPr>
            <w:r w:rsidRPr="009929B7">
              <w:t>1,0431</w:t>
            </w:r>
          </w:p>
        </w:tc>
        <w:tc>
          <w:tcPr>
            <w:tcW w:w="2103" w:type="dxa"/>
          </w:tcPr>
          <w:p w14:paraId="5CA69D71" w14:textId="572EFB92" w:rsidR="00130F6E" w:rsidRDefault="003E060E" w:rsidP="007C3E4C">
            <w:pPr>
              <w:jc w:val="right"/>
              <w:cnfStyle w:val="000000000000" w:firstRow="0" w:lastRow="0" w:firstColumn="0" w:lastColumn="0" w:oddVBand="0" w:evenVBand="0" w:oddHBand="0" w:evenHBand="0" w:firstRowFirstColumn="0" w:firstRowLastColumn="0" w:lastRowFirstColumn="0" w:lastRowLastColumn="0"/>
            </w:pPr>
            <w:r w:rsidRPr="003E060E">
              <w:t>7.669097e+00</w:t>
            </w:r>
          </w:p>
        </w:tc>
      </w:tr>
    </w:tbl>
    <w:p w14:paraId="45F797A7" w14:textId="77777777" w:rsidR="00130F6E" w:rsidRDefault="00130F6E" w:rsidP="00AE6D4E">
      <w:pPr>
        <w:rPr>
          <w:color w:val="FF0000"/>
        </w:rPr>
      </w:pPr>
    </w:p>
    <w:p w14:paraId="79667ACD" w14:textId="77777777" w:rsidR="00282874" w:rsidRDefault="009929B7" w:rsidP="002A45A9">
      <w:pPr>
        <w:spacing w:before="100" w:beforeAutospacing="1" w:after="240" w:line="240" w:lineRule="auto"/>
        <w:jc w:val="left"/>
      </w:pPr>
      <w:r>
        <w:t xml:space="preserve">Podemos ver como la compresión aritmética supera en todos los ejemplos propuestos a la codificación de Huffman. Mientras que en los ejemplos de las imágenes con alfabetos entre [0:255] la diferencia no es demasiado grande, ésta se acentúa mucho para archivos binarios, ya que Huffman no tiene posibilidad de comprimir, al ser la mínima unidad de compresión el bit. Por tanto, si los datos originales ya se encontraban dados en bits, por mucho que las probabilidades estén sesgadas Huffman deja el archivo </w:t>
      </w:r>
      <w:r w:rsidR="00282874">
        <w:t>casi intacto (Sólo cambia los 1’s por 0’s y viceversa). Por el contrario la codificación aritmética sí que aprovecha, y muy eficientemente, ese sesgo en las probabilidades, obteniendo un factor de compresión de más de 4. Es decir, el fichero final ocupa menos de ¼ de lo que ocupaba el original.</w:t>
      </w:r>
    </w:p>
    <w:p w14:paraId="7564F1AA" w14:textId="77777777" w:rsidR="00282874" w:rsidRDefault="00282874" w:rsidP="002A45A9">
      <w:pPr>
        <w:spacing w:before="100" w:beforeAutospacing="1" w:after="240" w:line="240" w:lineRule="auto"/>
        <w:jc w:val="left"/>
      </w:pPr>
    </w:p>
    <w:p w14:paraId="5B187067" w14:textId="6B8200C8" w:rsidR="009929B7" w:rsidRDefault="009929B7" w:rsidP="002A45A9">
      <w:pPr>
        <w:spacing w:before="100" w:beforeAutospacing="1" w:after="240" w:line="240" w:lineRule="auto"/>
        <w:jc w:val="left"/>
      </w:pPr>
      <w:r>
        <w:t xml:space="preserve"> </w:t>
      </w:r>
    </w:p>
    <w:p w14:paraId="7AF4B108" w14:textId="356ABE6F" w:rsidR="004532AD" w:rsidRPr="004532AD" w:rsidRDefault="004532AD" w:rsidP="002A45A9">
      <w:pPr>
        <w:spacing w:before="100" w:beforeAutospacing="1" w:after="240" w:line="240" w:lineRule="auto"/>
        <w:jc w:val="left"/>
        <w:rPr>
          <w:b/>
          <w:color w:val="C00000"/>
        </w:rPr>
      </w:pPr>
      <w:r w:rsidRPr="004532AD">
        <w:rPr>
          <w:b/>
          <w:color w:val="C00000"/>
        </w:rPr>
        <w:t>Paso 1</w:t>
      </w:r>
      <w:r w:rsidR="00A20C9B">
        <w:rPr>
          <w:b/>
          <w:color w:val="C00000"/>
        </w:rPr>
        <w:t>7</w:t>
      </w:r>
    </w:p>
    <w:p w14:paraId="18387EC3" w14:textId="77777777" w:rsidR="00056079" w:rsidRDefault="00056079" w:rsidP="00A20C9B">
      <w:pPr>
        <w:spacing w:before="100" w:beforeAutospacing="1" w:after="100" w:afterAutospacing="1" w:line="240" w:lineRule="auto"/>
      </w:pPr>
      <w:r>
        <w:t>No hemos discutido en clase qué cabecera debemos incluir en el fichero codificado para que el decodificador sea capaz de reconstruir el fichero original. Suponiendo que, como mucho, las letras del alfabeto son 256,  ¿qu</w:t>
      </w:r>
      <w:r w:rsidR="00A20C9B">
        <w:t>é</w:t>
      </w:r>
      <w:r>
        <w:t xml:space="preserve"> cabecera incluirías?. No olvides incluir las frecuencias o probabilidades si lo consideras necesario. Podemos incluir la longitud de la secuencia a decodificar, ¿habría alguna forma de no tener que incluir el número de símbolos a decodificar?.</w:t>
      </w:r>
    </w:p>
    <w:p w14:paraId="4A63C63F" w14:textId="77777777" w:rsidR="00056079" w:rsidRPr="008F4A9E" w:rsidRDefault="00056079" w:rsidP="00056079">
      <w:r>
        <w:t>In</w:t>
      </w:r>
      <w:r w:rsidR="00A20C9B">
        <w:t>cluye la discusión en el paso 17</w:t>
      </w:r>
      <w:r>
        <w:t xml:space="preserve"> de  Practica03</w:t>
      </w:r>
      <w:r w:rsidRPr="00545AD5">
        <w:t>ApellidoNombre.</w:t>
      </w:r>
      <w:r>
        <w:t>pdf.</w:t>
      </w:r>
    </w:p>
    <w:p w14:paraId="70B93CB2" w14:textId="77777777" w:rsidR="00CF6E5D" w:rsidRDefault="00CF6E5D" w:rsidP="00CF6E5D">
      <w:pPr>
        <w:rPr>
          <w:color w:val="FF0000"/>
          <w:u w:val="single"/>
        </w:rPr>
      </w:pPr>
      <w:r w:rsidRPr="00505F9C">
        <w:rPr>
          <w:color w:val="FF0000"/>
          <w:u w:val="single"/>
        </w:rPr>
        <w:t>Escribe tus respuestas aquí.</w:t>
      </w:r>
    </w:p>
    <w:p w14:paraId="0D5A6264" w14:textId="78569EC9" w:rsidR="00056079" w:rsidRDefault="00282874" w:rsidP="002A45A9">
      <w:pPr>
        <w:spacing w:before="100" w:beforeAutospacing="1" w:after="100" w:afterAutospacing="1" w:line="240" w:lineRule="auto"/>
        <w:jc w:val="left"/>
      </w:pPr>
      <w:r>
        <w:t xml:space="preserve">En primer lugar es imprescindible comentar que, a menos que se utilice un sistema alternativo, que probablemente los haya, es imprescindible enviar la longitud de la secuencia original. Pongamos el siguiente caso, disponemos de 20 símbolos [1:20] con probabilidades de 1/20 cada uno, sin embargo queremos codificar la secuencia 1111111111, ésta estará en el </w:t>
      </w:r>
      <w:r>
        <w:lastRenderedPageBreak/>
        <w:t xml:space="preserve">intervalo [0, 0.algo). Una etiqueta posible y la que nuestro algoritmo enviaría sería la 0. Pero en este caso el decodificador, sólo con la etiqueta, no es capaz de diferenciar entre las secuencias [1, 11, 111, 1111, …] ya que la etiqueta para todas ellas sería la misma, el 0. Por supuesto también es necesaria una tabla de frecuencias/probabilidades para que </w:t>
      </w:r>
      <w:r w:rsidR="000A0FD5">
        <w:t xml:space="preserve">el decodificador sea capaz de reconstruir la recta [0,1] y segmentarla debidamente. </w:t>
      </w:r>
    </w:p>
    <w:p w14:paraId="2E166C6C" w14:textId="458F96EE" w:rsidR="000A0FD5" w:rsidRDefault="000A0FD5" w:rsidP="002A45A9">
      <w:pPr>
        <w:spacing w:before="100" w:beforeAutospacing="1" w:after="100" w:afterAutospacing="1" w:line="240" w:lineRule="auto"/>
        <w:jc w:val="left"/>
      </w:pPr>
      <w:r>
        <w:t>Un método alternativo, como comentaba anteriormente, sería forzar a que todo fichero tuviera un símbolo indicando el final del fichero (con frecuencia 1 evidentemente, probabilidad 1/(tamaño_fichero+1)) y añadirlo en los calculos de frecuencias/probabilidades como si fuera un símbolo más. De esta manera cuando decodifiquemos un valor que se encuentra en el segmento de la recta que corresponde a éste símbolo sabemos que hemos terminado de decodificar, mientras tanto continuamos aunque esto conlleve decodificar numerosas veces el mismo símbolo.</w:t>
      </w:r>
    </w:p>
    <w:sectPr w:rsidR="000A0FD5">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43658" w14:textId="77777777" w:rsidR="00327B81" w:rsidRDefault="00327B81" w:rsidP="00085D28">
      <w:pPr>
        <w:spacing w:after="0" w:line="240" w:lineRule="auto"/>
      </w:pPr>
      <w:r>
        <w:separator/>
      </w:r>
    </w:p>
  </w:endnote>
  <w:endnote w:type="continuationSeparator" w:id="0">
    <w:p w14:paraId="0A0CC960" w14:textId="77777777" w:rsidR="00327B81" w:rsidRDefault="00327B81" w:rsidP="0008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151260"/>
      <w:docPartObj>
        <w:docPartGallery w:val="Page Numbers (Bottom of Page)"/>
        <w:docPartUnique/>
      </w:docPartObj>
    </w:sdtPr>
    <w:sdtEndPr/>
    <w:sdtContent>
      <w:p w14:paraId="4EE1F343" w14:textId="77777777" w:rsidR="00085D28" w:rsidRDefault="00085D28">
        <w:pPr>
          <w:pStyle w:val="Piedepgina"/>
          <w:jc w:val="right"/>
        </w:pPr>
        <w:r>
          <w:fldChar w:fldCharType="begin"/>
        </w:r>
        <w:r>
          <w:instrText>PAGE   \* MERGEFORMAT</w:instrText>
        </w:r>
        <w:r>
          <w:fldChar w:fldCharType="separate"/>
        </w:r>
        <w:r w:rsidR="00692AD6">
          <w:rPr>
            <w:noProof/>
          </w:rPr>
          <w:t>5</w:t>
        </w:r>
        <w:r>
          <w:fldChar w:fldCharType="end"/>
        </w:r>
      </w:p>
    </w:sdtContent>
  </w:sdt>
  <w:p w14:paraId="4D3E3059" w14:textId="77777777" w:rsidR="00085D28" w:rsidRDefault="00085D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DE38" w14:textId="77777777" w:rsidR="00327B81" w:rsidRDefault="00327B81" w:rsidP="00085D28">
      <w:pPr>
        <w:spacing w:after="0" w:line="240" w:lineRule="auto"/>
      </w:pPr>
      <w:r>
        <w:separator/>
      </w:r>
    </w:p>
  </w:footnote>
  <w:footnote w:type="continuationSeparator" w:id="0">
    <w:p w14:paraId="183A5385" w14:textId="77777777" w:rsidR="00327B81" w:rsidRDefault="00327B81" w:rsidP="0008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1B05"/>
    <w:multiLevelType w:val="multilevel"/>
    <w:tmpl w:val="968294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7D37"/>
    <w:multiLevelType w:val="hybridMultilevel"/>
    <w:tmpl w:val="DC44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05553"/>
    <w:multiLevelType w:val="hybridMultilevel"/>
    <w:tmpl w:val="383CB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F06B46"/>
    <w:multiLevelType w:val="hybridMultilevel"/>
    <w:tmpl w:val="51D6D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B603A"/>
    <w:multiLevelType w:val="multilevel"/>
    <w:tmpl w:val="B27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5128D"/>
    <w:multiLevelType w:val="hybridMultilevel"/>
    <w:tmpl w:val="DC44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F6403"/>
    <w:multiLevelType w:val="hybridMultilevel"/>
    <w:tmpl w:val="1108E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46681B"/>
    <w:multiLevelType w:val="multilevel"/>
    <w:tmpl w:val="2D6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4144A"/>
    <w:multiLevelType w:val="hybridMultilevel"/>
    <w:tmpl w:val="AF98C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4D3948"/>
    <w:multiLevelType w:val="hybridMultilevel"/>
    <w:tmpl w:val="96105C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AF40D5"/>
    <w:multiLevelType w:val="hybridMultilevel"/>
    <w:tmpl w:val="FDEAA2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D23309F"/>
    <w:multiLevelType w:val="hybridMultilevel"/>
    <w:tmpl w:val="DC1846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151D11"/>
    <w:multiLevelType w:val="hybridMultilevel"/>
    <w:tmpl w:val="A2260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984359"/>
    <w:multiLevelType w:val="hybridMultilevel"/>
    <w:tmpl w:val="D3D676B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E527FD"/>
    <w:multiLevelType w:val="hybridMultilevel"/>
    <w:tmpl w:val="A4666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E552B9"/>
    <w:multiLevelType w:val="multilevel"/>
    <w:tmpl w:val="B23E7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B5FDE"/>
    <w:multiLevelType w:val="hybridMultilevel"/>
    <w:tmpl w:val="3C38ABC8"/>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8" w15:restartNumberingAfterBreak="0">
    <w:nsid w:val="5DDC075E"/>
    <w:multiLevelType w:val="hybridMultilevel"/>
    <w:tmpl w:val="8E2E1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66635A"/>
    <w:multiLevelType w:val="hybridMultilevel"/>
    <w:tmpl w:val="77800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7946803"/>
    <w:multiLevelType w:val="multilevel"/>
    <w:tmpl w:val="341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44F56"/>
    <w:multiLevelType w:val="hybridMultilevel"/>
    <w:tmpl w:val="A5C02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265350"/>
    <w:multiLevelType w:val="hybridMultilevel"/>
    <w:tmpl w:val="F306B5A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3" w15:restartNumberingAfterBreak="0">
    <w:nsid w:val="74B628DD"/>
    <w:multiLevelType w:val="multilevel"/>
    <w:tmpl w:val="C3A63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CA1AD9"/>
    <w:multiLevelType w:val="hybridMultilevel"/>
    <w:tmpl w:val="79261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EB410A7"/>
    <w:multiLevelType w:val="hybridMultilevel"/>
    <w:tmpl w:val="79261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F24499A"/>
    <w:multiLevelType w:val="hybridMultilevel"/>
    <w:tmpl w:val="DC44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483927"/>
    <w:multiLevelType w:val="multilevel"/>
    <w:tmpl w:val="98FEE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14"/>
  </w:num>
  <w:num w:numId="4">
    <w:abstractNumId w:val="22"/>
  </w:num>
  <w:num w:numId="5">
    <w:abstractNumId w:val="17"/>
  </w:num>
  <w:num w:numId="6">
    <w:abstractNumId w:val="2"/>
  </w:num>
  <w:num w:numId="7">
    <w:abstractNumId w:val="11"/>
  </w:num>
  <w:num w:numId="8">
    <w:abstractNumId w:val="19"/>
  </w:num>
  <w:num w:numId="9">
    <w:abstractNumId w:val="6"/>
  </w:num>
  <w:num w:numId="10">
    <w:abstractNumId w:val="20"/>
  </w:num>
  <w:num w:numId="11">
    <w:abstractNumId w:val="16"/>
  </w:num>
  <w:num w:numId="12">
    <w:abstractNumId w:val="4"/>
  </w:num>
  <w:num w:numId="13">
    <w:abstractNumId w:val="7"/>
  </w:num>
  <w:num w:numId="14">
    <w:abstractNumId w:val="27"/>
  </w:num>
  <w:num w:numId="15">
    <w:abstractNumId w:val="0"/>
  </w:num>
  <w:num w:numId="16">
    <w:abstractNumId w:val="15"/>
  </w:num>
  <w:num w:numId="17">
    <w:abstractNumId w:val="10"/>
  </w:num>
  <w:num w:numId="18">
    <w:abstractNumId w:val="3"/>
  </w:num>
  <w:num w:numId="19">
    <w:abstractNumId w:val="21"/>
  </w:num>
  <w:num w:numId="20">
    <w:abstractNumId w:val="18"/>
  </w:num>
  <w:num w:numId="21">
    <w:abstractNumId w:val="13"/>
  </w:num>
  <w:num w:numId="22">
    <w:abstractNumId w:val="8"/>
  </w:num>
  <w:num w:numId="23">
    <w:abstractNumId w:val="12"/>
  </w:num>
  <w:num w:numId="24">
    <w:abstractNumId w:val="1"/>
  </w:num>
  <w:num w:numId="25">
    <w:abstractNumId w:val="5"/>
  </w:num>
  <w:num w:numId="26">
    <w:abstractNumId w:val="24"/>
  </w:num>
  <w:num w:numId="27">
    <w:abstractNumId w:val="25"/>
  </w:num>
  <w:num w:numId="2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Gangoso Klock">
    <w15:presenceInfo w15:providerId="Windows Live" w15:userId="b2b39358a03d1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docVars>
    <w:docVar w:name="aurora:used-aurora" w:val="i:1"/>
  </w:docVars>
  <w:rsids>
    <w:rsidRoot w:val="0067422C"/>
    <w:rsid w:val="0001025A"/>
    <w:rsid w:val="0001258D"/>
    <w:rsid w:val="00021362"/>
    <w:rsid w:val="0003774B"/>
    <w:rsid w:val="00056079"/>
    <w:rsid w:val="00072F69"/>
    <w:rsid w:val="000738B5"/>
    <w:rsid w:val="00085D28"/>
    <w:rsid w:val="00086142"/>
    <w:rsid w:val="000A0FD5"/>
    <w:rsid w:val="000A32AE"/>
    <w:rsid w:val="000B5092"/>
    <w:rsid w:val="000C4EC5"/>
    <w:rsid w:val="000C5A46"/>
    <w:rsid w:val="000F1E51"/>
    <w:rsid w:val="00124425"/>
    <w:rsid w:val="00125D87"/>
    <w:rsid w:val="00130F6E"/>
    <w:rsid w:val="00151B2A"/>
    <w:rsid w:val="00153F01"/>
    <w:rsid w:val="001614B7"/>
    <w:rsid w:val="0016324D"/>
    <w:rsid w:val="001665FD"/>
    <w:rsid w:val="001677FB"/>
    <w:rsid w:val="001928C1"/>
    <w:rsid w:val="001A32E3"/>
    <w:rsid w:val="001C0B76"/>
    <w:rsid w:val="001C4852"/>
    <w:rsid w:val="001D57B9"/>
    <w:rsid w:val="002137C3"/>
    <w:rsid w:val="002161A1"/>
    <w:rsid w:val="00236B3B"/>
    <w:rsid w:val="00237EEB"/>
    <w:rsid w:val="00263046"/>
    <w:rsid w:val="002632D9"/>
    <w:rsid w:val="00282874"/>
    <w:rsid w:val="00285494"/>
    <w:rsid w:val="00297F9A"/>
    <w:rsid w:val="002A45A9"/>
    <w:rsid w:val="002A511D"/>
    <w:rsid w:val="002C71AB"/>
    <w:rsid w:val="002E3A5D"/>
    <w:rsid w:val="002E4B50"/>
    <w:rsid w:val="002E5670"/>
    <w:rsid w:val="002F399B"/>
    <w:rsid w:val="00317305"/>
    <w:rsid w:val="00327B81"/>
    <w:rsid w:val="003479D1"/>
    <w:rsid w:val="0035452D"/>
    <w:rsid w:val="00393030"/>
    <w:rsid w:val="003A028C"/>
    <w:rsid w:val="003B31AB"/>
    <w:rsid w:val="003D2B8D"/>
    <w:rsid w:val="003E060E"/>
    <w:rsid w:val="003E217F"/>
    <w:rsid w:val="003F6389"/>
    <w:rsid w:val="003F7DF6"/>
    <w:rsid w:val="00407A5E"/>
    <w:rsid w:val="004147A7"/>
    <w:rsid w:val="004218D5"/>
    <w:rsid w:val="00423F42"/>
    <w:rsid w:val="00430518"/>
    <w:rsid w:val="00432F73"/>
    <w:rsid w:val="00441525"/>
    <w:rsid w:val="004532AD"/>
    <w:rsid w:val="00492E54"/>
    <w:rsid w:val="0049435A"/>
    <w:rsid w:val="004A3A0D"/>
    <w:rsid w:val="004B40D7"/>
    <w:rsid w:val="004C7489"/>
    <w:rsid w:val="005065A7"/>
    <w:rsid w:val="0051093A"/>
    <w:rsid w:val="005307ED"/>
    <w:rsid w:val="00543BC8"/>
    <w:rsid w:val="005610E7"/>
    <w:rsid w:val="00563E4E"/>
    <w:rsid w:val="0056654B"/>
    <w:rsid w:val="00572BDD"/>
    <w:rsid w:val="00586236"/>
    <w:rsid w:val="00586ACB"/>
    <w:rsid w:val="005954AB"/>
    <w:rsid w:val="005A76AD"/>
    <w:rsid w:val="005B74C8"/>
    <w:rsid w:val="005C173D"/>
    <w:rsid w:val="00610245"/>
    <w:rsid w:val="00621FFC"/>
    <w:rsid w:val="00646FEF"/>
    <w:rsid w:val="00672FCB"/>
    <w:rsid w:val="0067422C"/>
    <w:rsid w:val="006873AE"/>
    <w:rsid w:val="00692AD6"/>
    <w:rsid w:val="00693AAF"/>
    <w:rsid w:val="0069506D"/>
    <w:rsid w:val="0069577B"/>
    <w:rsid w:val="006B3E1E"/>
    <w:rsid w:val="006E2E43"/>
    <w:rsid w:val="006F0365"/>
    <w:rsid w:val="006F5214"/>
    <w:rsid w:val="007025EA"/>
    <w:rsid w:val="007042E4"/>
    <w:rsid w:val="00717ECA"/>
    <w:rsid w:val="00723556"/>
    <w:rsid w:val="00730D79"/>
    <w:rsid w:val="00735B8D"/>
    <w:rsid w:val="00747990"/>
    <w:rsid w:val="00765804"/>
    <w:rsid w:val="00772044"/>
    <w:rsid w:val="00794308"/>
    <w:rsid w:val="007B084E"/>
    <w:rsid w:val="007E1967"/>
    <w:rsid w:val="007E4717"/>
    <w:rsid w:val="00800D0A"/>
    <w:rsid w:val="0080751E"/>
    <w:rsid w:val="008370BF"/>
    <w:rsid w:val="00847B76"/>
    <w:rsid w:val="008648CD"/>
    <w:rsid w:val="00874C3F"/>
    <w:rsid w:val="008821CD"/>
    <w:rsid w:val="00885ED1"/>
    <w:rsid w:val="00890B77"/>
    <w:rsid w:val="00894E02"/>
    <w:rsid w:val="008B2609"/>
    <w:rsid w:val="008B46FF"/>
    <w:rsid w:val="008D2249"/>
    <w:rsid w:val="008F2562"/>
    <w:rsid w:val="008F4A9E"/>
    <w:rsid w:val="00912982"/>
    <w:rsid w:val="00922E26"/>
    <w:rsid w:val="00925F9A"/>
    <w:rsid w:val="00926FDB"/>
    <w:rsid w:val="009449AD"/>
    <w:rsid w:val="009700E9"/>
    <w:rsid w:val="0097450E"/>
    <w:rsid w:val="009929B7"/>
    <w:rsid w:val="009B1A3A"/>
    <w:rsid w:val="009B4D42"/>
    <w:rsid w:val="009C3BBE"/>
    <w:rsid w:val="009C6284"/>
    <w:rsid w:val="009C76E5"/>
    <w:rsid w:val="009D6EA6"/>
    <w:rsid w:val="009E5481"/>
    <w:rsid w:val="009F085D"/>
    <w:rsid w:val="009F24DE"/>
    <w:rsid w:val="00A04E58"/>
    <w:rsid w:val="00A15536"/>
    <w:rsid w:val="00A20C9B"/>
    <w:rsid w:val="00A3225D"/>
    <w:rsid w:val="00A56F12"/>
    <w:rsid w:val="00A82EA8"/>
    <w:rsid w:val="00A953A5"/>
    <w:rsid w:val="00AB0740"/>
    <w:rsid w:val="00AB432E"/>
    <w:rsid w:val="00AC5D5C"/>
    <w:rsid w:val="00AD765D"/>
    <w:rsid w:val="00AE6D4E"/>
    <w:rsid w:val="00AF3438"/>
    <w:rsid w:val="00AF5513"/>
    <w:rsid w:val="00B00570"/>
    <w:rsid w:val="00B02668"/>
    <w:rsid w:val="00B12214"/>
    <w:rsid w:val="00B31771"/>
    <w:rsid w:val="00B47856"/>
    <w:rsid w:val="00B52D52"/>
    <w:rsid w:val="00B54FE5"/>
    <w:rsid w:val="00B55332"/>
    <w:rsid w:val="00B63E0B"/>
    <w:rsid w:val="00B6411E"/>
    <w:rsid w:val="00B81A5E"/>
    <w:rsid w:val="00B82951"/>
    <w:rsid w:val="00B85413"/>
    <w:rsid w:val="00BA7793"/>
    <w:rsid w:val="00BE2883"/>
    <w:rsid w:val="00BE4AB3"/>
    <w:rsid w:val="00BE6938"/>
    <w:rsid w:val="00BF4874"/>
    <w:rsid w:val="00C67535"/>
    <w:rsid w:val="00C76636"/>
    <w:rsid w:val="00C85D3A"/>
    <w:rsid w:val="00C92A06"/>
    <w:rsid w:val="00CA584E"/>
    <w:rsid w:val="00CC7C91"/>
    <w:rsid w:val="00CF6E5D"/>
    <w:rsid w:val="00D1113A"/>
    <w:rsid w:val="00D1256A"/>
    <w:rsid w:val="00D17094"/>
    <w:rsid w:val="00D2142D"/>
    <w:rsid w:val="00D2376B"/>
    <w:rsid w:val="00D24D61"/>
    <w:rsid w:val="00D255A3"/>
    <w:rsid w:val="00D427CB"/>
    <w:rsid w:val="00D47FBE"/>
    <w:rsid w:val="00D50B5A"/>
    <w:rsid w:val="00D5776B"/>
    <w:rsid w:val="00D61020"/>
    <w:rsid w:val="00D61064"/>
    <w:rsid w:val="00D746FD"/>
    <w:rsid w:val="00D9283A"/>
    <w:rsid w:val="00DA185D"/>
    <w:rsid w:val="00DB1742"/>
    <w:rsid w:val="00DB2C69"/>
    <w:rsid w:val="00DC4478"/>
    <w:rsid w:val="00DE6DCA"/>
    <w:rsid w:val="00DE7794"/>
    <w:rsid w:val="00E0036C"/>
    <w:rsid w:val="00E10681"/>
    <w:rsid w:val="00E15D83"/>
    <w:rsid w:val="00E227C9"/>
    <w:rsid w:val="00E24D7B"/>
    <w:rsid w:val="00E4144F"/>
    <w:rsid w:val="00E419A2"/>
    <w:rsid w:val="00E51B78"/>
    <w:rsid w:val="00E57410"/>
    <w:rsid w:val="00E63934"/>
    <w:rsid w:val="00E74AD7"/>
    <w:rsid w:val="00E77D31"/>
    <w:rsid w:val="00E8230A"/>
    <w:rsid w:val="00E8282D"/>
    <w:rsid w:val="00EA7922"/>
    <w:rsid w:val="00F101AF"/>
    <w:rsid w:val="00F1255C"/>
    <w:rsid w:val="00F172F0"/>
    <w:rsid w:val="00F248DF"/>
    <w:rsid w:val="00F256FB"/>
    <w:rsid w:val="00F4618D"/>
    <w:rsid w:val="00F62865"/>
    <w:rsid w:val="00F71EC4"/>
    <w:rsid w:val="00FA4530"/>
    <w:rsid w:val="00FC04E6"/>
    <w:rsid w:val="00FD64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1DB7"/>
  <w15:docId w15:val="{A8EEE244-B17C-4F5C-A6D2-479C4ABF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58"/>
    <w:pPr>
      <w:jc w:val="both"/>
    </w:pPr>
  </w:style>
  <w:style w:type="paragraph" w:styleId="Ttulo1">
    <w:name w:val="heading 1"/>
    <w:basedOn w:val="Normal"/>
    <w:next w:val="Normal"/>
    <w:link w:val="Ttulo1Car"/>
    <w:uiPriority w:val="9"/>
    <w:qFormat/>
    <w:rsid w:val="00674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74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4E5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742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7422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742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742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742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742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3564"/>
      <w:u w:val="single"/>
    </w:rPr>
  </w:style>
  <w:style w:type="character" w:styleId="Hipervnculovisitado">
    <w:name w:val="FollowedHyperlink"/>
    <w:basedOn w:val="Fuentedeprrafopredeter"/>
    <w:uiPriority w:val="99"/>
    <w:semiHidden/>
    <w:unhideWhenUsed/>
    <w:rPr>
      <w:color w:val="003399"/>
      <w:u w:val="single"/>
    </w:rPr>
  </w:style>
  <w:style w:type="paragraph" w:customStyle="1" w:styleId="normalblanco">
    <w:name w:val="normalblanc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1">
    <w:name w:val="Normal1"/>
    <w:basedOn w:val="Normal"/>
    <w:pPr>
      <w:shd w:val="clear" w:color="auto" w:fill="FFFFFF"/>
      <w:spacing w:before="100" w:beforeAutospacing="1" w:after="100" w:afterAutospacing="1"/>
    </w:pPr>
    <w:rPr>
      <w:rFonts w:ascii="Arial" w:hAnsi="Arial" w:cs="Arial"/>
      <w:color w:val="033564"/>
      <w:sz w:val="21"/>
      <w:szCs w:val="21"/>
    </w:rPr>
  </w:style>
  <w:style w:type="paragraph" w:customStyle="1" w:styleId="ttulotabla">
    <w:name w:val="títulotabla"/>
    <w:basedOn w:val="Normal"/>
    <w:pPr>
      <w:shd w:val="clear" w:color="auto" w:fill="FFFFFF"/>
      <w:spacing w:before="100" w:beforeAutospacing="1" w:after="100" w:afterAutospacing="1"/>
    </w:pPr>
    <w:rPr>
      <w:rFonts w:ascii="Arial" w:hAnsi="Arial" w:cs="Arial"/>
      <w:b/>
      <w:bCs/>
      <w:color w:val="033564"/>
      <w:sz w:val="36"/>
      <w:szCs w:val="36"/>
    </w:rPr>
  </w:style>
  <w:style w:type="paragraph" w:customStyle="1" w:styleId="linkazulsinsubrayado">
    <w:name w:val="linkazul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linkblancosinsubrayado">
    <w:name w:val="linkblanco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negro">
    <w:name w:val="normalnegro"/>
    <w:basedOn w:val="Normal"/>
    <w:pPr>
      <w:shd w:val="clear" w:color="auto" w:fill="FFFFFF"/>
      <w:spacing w:before="100" w:beforeAutospacing="1" w:after="100" w:afterAutospacing="1"/>
    </w:pPr>
    <w:rPr>
      <w:rFonts w:ascii="Arial" w:hAnsi="Arial" w:cs="Arial"/>
      <w:color w:val="000000"/>
      <w:sz w:val="21"/>
      <w:szCs w:val="21"/>
    </w:rPr>
  </w:style>
  <w:style w:type="paragraph" w:customStyle="1" w:styleId="codigonegrita">
    <w:name w:val="codigonegrita"/>
    <w:basedOn w:val="Normal"/>
    <w:pPr>
      <w:spacing w:before="100" w:beforeAutospacing="1" w:after="100" w:afterAutospacing="1"/>
    </w:pPr>
    <w:rPr>
      <w:rFonts w:ascii="Courier New" w:hAnsi="Courier New" w:cs="Courier New"/>
      <w:b/>
      <w:bCs/>
      <w:color w:val="033654"/>
      <w:sz w:val="23"/>
      <w:szCs w:val="23"/>
    </w:rPr>
  </w:style>
  <w:style w:type="paragraph" w:customStyle="1" w:styleId="codigo">
    <w:name w:val="codigo"/>
    <w:basedOn w:val="Normal"/>
    <w:pPr>
      <w:spacing w:before="100" w:beforeAutospacing="1" w:after="100" w:afterAutospacing="1"/>
    </w:pPr>
    <w:rPr>
      <w:rFonts w:ascii="Courier New" w:hAnsi="Courier New" w:cs="Courier New"/>
      <w:color w:val="033654"/>
      <w:sz w:val="23"/>
      <w:szCs w:val="23"/>
    </w:rPr>
  </w:style>
  <w:style w:type="paragraph" w:customStyle="1" w:styleId="enlaceindispensable">
    <w:name w:val="enlaceindispensable"/>
    <w:basedOn w:val="Normal"/>
    <w:pPr>
      <w:pBdr>
        <w:top w:val="single" w:sz="6" w:space="1" w:color="000099"/>
        <w:left w:val="single" w:sz="6" w:space="3" w:color="000099"/>
        <w:bottom w:val="single" w:sz="6" w:space="1" w:color="000099"/>
        <w:right w:val="single" w:sz="6" w:space="3" w:color="000099"/>
      </w:pBdr>
      <w:shd w:val="clear" w:color="auto" w:fill="FFFF99"/>
      <w:spacing w:before="100" w:beforeAutospacing="1" w:after="100" w:afterAutospacing="1"/>
    </w:pPr>
    <w:rPr>
      <w:rFonts w:ascii="Arial" w:hAnsi="Arial" w:cs="Arial"/>
      <w:color w:val="000099"/>
      <w:sz w:val="21"/>
      <w:szCs w:val="21"/>
    </w:rPr>
  </w:style>
  <w:style w:type="paragraph" w:customStyle="1" w:styleId="menu">
    <w:name w:val="menu"/>
    <w:basedOn w:val="Normal"/>
    <w:pPr>
      <w:spacing w:before="100" w:beforeAutospacing="1" w:after="100" w:afterAutospacing="1"/>
    </w:pPr>
    <w:rPr>
      <w:rFonts w:ascii="Verdana" w:hAnsi="Verdana"/>
      <w:sz w:val="18"/>
      <w:szCs w:val="18"/>
    </w:rPr>
  </w:style>
  <w:style w:type="paragraph" w:customStyle="1" w:styleId="subttulotabla">
    <w:name w:val="subtítulotabla"/>
    <w:basedOn w:val="Normal"/>
    <w:pPr>
      <w:shd w:val="clear" w:color="auto" w:fill="FFFFFF"/>
      <w:spacing w:before="100" w:beforeAutospacing="1" w:after="100" w:afterAutospacing="1"/>
    </w:pPr>
    <w:rPr>
      <w:rFonts w:ascii="Arial" w:hAnsi="Arial" w:cs="Arial"/>
      <w:b/>
      <w:bCs/>
      <w:color w:val="033564"/>
      <w:sz w:val="27"/>
      <w:szCs w:val="27"/>
    </w:rPr>
  </w:style>
  <w:style w:type="character" w:customStyle="1" w:styleId="codigo1">
    <w:name w:val="codigo1"/>
    <w:basedOn w:val="Fuentedeprrafopredeter"/>
    <w:rPr>
      <w:rFonts w:ascii="Courier New" w:hAnsi="Courier New" w:cs="Courier New" w:hint="default"/>
      <w:b w:val="0"/>
      <w:bCs w:val="0"/>
      <w:i w:val="0"/>
      <w:iCs w:val="0"/>
      <w:smallCaps w:val="0"/>
      <w:color w:val="033654"/>
      <w:sz w:val="23"/>
      <w:szCs w:val="23"/>
    </w:rPr>
  </w:style>
  <w:style w:type="character" w:styleId="Textoennegrita">
    <w:name w:val="Strong"/>
    <w:basedOn w:val="Fuentedeprrafopredeter"/>
    <w:uiPriority w:val="22"/>
    <w:qFormat/>
    <w:rsid w:val="0067422C"/>
    <w:rPr>
      <w:b/>
      <w:bCs/>
    </w:rPr>
  </w:style>
  <w:style w:type="character" w:customStyle="1" w:styleId="codigonegrita1">
    <w:name w:val="codigonegrita1"/>
    <w:basedOn w:val="Fuentedeprrafopredeter"/>
    <w:rPr>
      <w:rFonts w:ascii="Courier New" w:hAnsi="Courier New" w:cs="Courier New" w:hint="default"/>
      <w:b/>
      <w:bCs/>
      <w:i w:val="0"/>
      <w:iCs w:val="0"/>
      <w:smallCaps w:val="0"/>
      <w:color w:val="033654"/>
      <w:sz w:val="23"/>
      <w:szCs w:val="23"/>
    </w:rPr>
  </w:style>
  <w:style w:type="character" w:customStyle="1" w:styleId="normal10">
    <w:name w:val="normal1"/>
    <w:basedOn w:val="Fuentedeprrafopredeter"/>
    <w:rPr>
      <w:rFonts w:ascii="Arial" w:hAnsi="Arial" w:cs="Arial" w:hint="default"/>
      <w:b w:val="0"/>
      <w:bCs w:val="0"/>
      <w:i w:val="0"/>
      <w:iCs w:val="0"/>
      <w:color w:val="033564"/>
      <w:sz w:val="21"/>
      <w:szCs w:val="21"/>
      <w:shd w:val="clear" w:color="auto" w:fill="FFFFFF"/>
    </w:rPr>
  </w:style>
  <w:style w:type="paragraph" w:styleId="Textodeglobo">
    <w:name w:val="Balloon Text"/>
    <w:basedOn w:val="Normal"/>
    <w:link w:val="TextodegloboCar"/>
    <w:uiPriority w:val="99"/>
    <w:semiHidden/>
    <w:unhideWhenUsed/>
    <w:rsid w:val="0067422C"/>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22C"/>
    <w:rPr>
      <w:rFonts w:ascii="Tahoma" w:eastAsiaTheme="minorEastAsia" w:hAnsi="Tahoma" w:cs="Tahoma"/>
      <w:sz w:val="16"/>
      <w:szCs w:val="16"/>
    </w:rPr>
  </w:style>
  <w:style w:type="character" w:customStyle="1" w:styleId="Ttulo1Car">
    <w:name w:val="Título 1 Car"/>
    <w:basedOn w:val="Fuentedeprrafopredeter"/>
    <w:link w:val="Ttulo1"/>
    <w:uiPriority w:val="9"/>
    <w:rsid w:val="006742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742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4E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742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7422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7422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742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7422C"/>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7422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7422C"/>
    <w:pPr>
      <w:spacing w:line="240" w:lineRule="auto"/>
    </w:pPr>
    <w:rPr>
      <w:b/>
      <w:bCs/>
      <w:color w:val="4F81BD" w:themeColor="accent1"/>
      <w:sz w:val="18"/>
      <w:szCs w:val="18"/>
    </w:rPr>
  </w:style>
  <w:style w:type="paragraph" w:styleId="Ttulo">
    <w:name w:val="Title"/>
    <w:basedOn w:val="Normal"/>
    <w:next w:val="Normal"/>
    <w:link w:val="TtuloCar"/>
    <w:uiPriority w:val="10"/>
    <w:qFormat/>
    <w:rsid w:val="00A04E58"/>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E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742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7422C"/>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7422C"/>
    <w:rPr>
      <w:i/>
      <w:iCs/>
    </w:rPr>
  </w:style>
  <w:style w:type="paragraph" w:styleId="Sinespaciado">
    <w:name w:val="No Spacing"/>
    <w:uiPriority w:val="1"/>
    <w:qFormat/>
    <w:rsid w:val="0067422C"/>
    <w:pPr>
      <w:spacing w:after="0" w:line="240" w:lineRule="auto"/>
    </w:pPr>
  </w:style>
  <w:style w:type="paragraph" w:styleId="Prrafodelista">
    <w:name w:val="List Paragraph"/>
    <w:basedOn w:val="Normal"/>
    <w:uiPriority w:val="34"/>
    <w:qFormat/>
    <w:rsid w:val="0067422C"/>
    <w:pPr>
      <w:ind w:left="720"/>
      <w:contextualSpacing/>
    </w:pPr>
  </w:style>
  <w:style w:type="paragraph" w:styleId="Cita">
    <w:name w:val="Quote"/>
    <w:basedOn w:val="Normal"/>
    <w:next w:val="Normal"/>
    <w:link w:val="CitaCar"/>
    <w:uiPriority w:val="29"/>
    <w:qFormat/>
    <w:rsid w:val="0067422C"/>
    <w:rPr>
      <w:i/>
      <w:iCs/>
      <w:color w:val="000000" w:themeColor="text1"/>
    </w:rPr>
  </w:style>
  <w:style w:type="character" w:customStyle="1" w:styleId="CitaCar">
    <w:name w:val="Cita Car"/>
    <w:basedOn w:val="Fuentedeprrafopredeter"/>
    <w:link w:val="Cita"/>
    <w:uiPriority w:val="29"/>
    <w:rsid w:val="0067422C"/>
    <w:rPr>
      <w:i/>
      <w:iCs/>
      <w:color w:val="000000" w:themeColor="text1"/>
    </w:rPr>
  </w:style>
  <w:style w:type="paragraph" w:styleId="Citadestacada">
    <w:name w:val="Intense Quote"/>
    <w:basedOn w:val="Normal"/>
    <w:next w:val="Normal"/>
    <w:link w:val="CitadestacadaCar"/>
    <w:uiPriority w:val="30"/>
    <w:qFormat/>
    <w:rsid w:val="0067422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7422C"/>
    <w:rPr>
      <w:b/>
      <w:bCs/>
      <w:i/>
      <w:iCs/>
      <w:color w:val="4F81BD" w:themeColor="accent1"/>
    </w:rPr>
  </w:style>
  <w:style w:type="character" w:styleId="nfasissutil">
    <w:name w:val="Subtle Emphasis"/>
    <w:basedOn w:val="Fuentedeprrafopredeter"/>
    <w:uiPriority w:val="19"/>
    <w:qFormat/>
    <w:rsid w:val="0067422C"/>
    <w:rPr>
      <w:i/>
      <w:iCs/>
      <w:color w:val="808080" w:themeColor="text1" w:themeTint="7F"/>
    </w:rPr>
  </w:style>
  <w:style w:type="character" w:styleId="nfasisintenso">
    <w:name w:val="Intense Emphasis"/>
    <w:basedOn w:val="Fuentedeprrafopredeter"/>
    <w:uiPriority w:val="21"/>
    <w:qFormat/>
    <w:rsid w:val="0067422C"/>
    <w:rPr>
      <w:b/>
      <w:bCs/>
      <w:i/>
      <w:iCs/>
      <w:color w:val="4F81BD" w:themeColor="accent1"/>
    </w:rPr>
  </w:style>
  <w:style w:type="character" w:styleId="Referenciasutil">
    <w:name w:val="Subtle Reference"/>
    <w:basedOn w:val="Fuentedeprrafopredeter"/>
    <w:uiPriority w:val="31"/>
    <w:qFormat/>
    <w:rsid w:val="0067422C"/>
    <w:rPr>
      <w:smallCaps/>
      <w:color w:val="C0504D" w:themeColor="accent2"/>
      <w:u w:val="single"/>
    </w:rPr>
  </w:style>
  <w:style w:type="character" w:styleId="Referenciaintensa">
    <w:name w:val="Intense Reference"/>
    <w:basedOn w:val="Fuentedeprrafopredeter"/>
    <w:uiPriority w:val="32"/>
    <w:qFormat/>
    <w:rsid w:val="0067422C"/>
    <w:rPr>
      <w:b/>
      <w:bCs/>
      <w:smallCaps/>
      <w:color w:val="C0504D" w:themeColor="accent2"/>
      <w:spacing w:val="5"/>
      <w:u w:val="single"/>
    </w:rPr>
  </w:style>
  <w:style w:type="character" w:styleId="Ttulodellibro">
    <w:name w:val="Book Title"/>
    <w:basedOn w:val="Fuentedeprrafopredeter"/>
    <w:uiPriority w:val="33"/>
    <w:qFormat/>
    <w:rsid w:val="0067422C"/>
    <w:rPr>
      <w:b/>
      <w:bCs/>
      <w:smallCaps/>
      <w:spacing w:val="5"/>
    </w:rPr>
  </w:style>
  <w:style w:type="paragraph" w:styleId="TtuloTDC">
    <w:name w:val="TOC Heading"/>
    <w:basedOn w:val="Ttulo1"/>
    <w:next w:val="Normal"/>
    <w:uiPriority w:val="39"/>
    <w:semiHidden/>
    <w:unhideWhenUsed/>
    <w:qFormat/>
    <w:rsid w:val="0067422C"/>
    <w:pPr>
      <w:outlineLvl w:val="9"/>
    </w:pPr>
  </w:style>
  <w:style w:type="character" w:styleId="VariableHTML">
    <w:name w:val="HTML Variable"/>
    <w:basedOn w:val="Fuentedeprrafopredeter"/>
    <w:uiPriority w:val="99"/>
    <w:semiHidden/>
    <w:unhideWhenUsed/>
    <w:rsid w:val="00E8230A"/>
    <w:rPr>
      <w:i/>
      <w:iCs/>
    </w:rPr>
  </w:style>
  <w:style w:type="paragraph" w:customStyle="1" w:styleId="cdigo">
    <w:name w:val="código"/>
    <w:basedOn w:val="Normal"/>
    <w:link w:val="cdigoCar"/>
    <w:qFormat/>
    <w:rsid w:val="009C3BBE"/>
    <w:pPr>
      <w:jc w:val="left"/>
    </w:pPr>
    <w:rPr>
      <w:rFonts w:ascii="Consolas" w:hAnsi="Consolas" w:cs="Consolas"/>
      <w:sz w:val="20"/>
      <w:szCs w:val="20"/>
    </w:rPr>
  </w:style>
  <w:style w:type="character" w:customStyle="1" w:styleId="cdigoCar">
    <w:name w:val="código Car"/>
    <w:basedOn w:val="Fuentedeprrafopredeter"/>
    <w:link w:val="cdigo"/>
    <w:rsid w:val="009C3BBE"/>
    <w:rPr>
      <w:rFonts w:ascii="Consolas" w:hAnsi="Consolas" w:cs="Consolas"/>
      <w:sz w:val="20"/>
      <w:szCs w:val="20"/>
    </w:rPr>
  </w:style>
  <w:style w:type="paragraph" w:customStyle="1" w:styleId="Normal2">
    <w:name w:val="Normal2"/>
    <w:basedOn w:val="Normal"/>
    <w:rsid w:val="00912982"/>
  </w:style>
  <w:style w:type="paragraph" w:styleId="NormalWeb">
    <w:name w:val="Normal (Web)"/>
    <w:basedOn w:val="Normal"/>
    <w:uiPriority w:val="99"/>
    <w:semiHidden/>
    <w:unhideWhenUsed/>
    <w:rsid w:val="001677F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cladoHTML">
    <w:name w:val="HTML Keyboard"/>
    <w:basedOn w:val="Fuentedeprrafopredeter"/>
    <w:uiPriority w:val="99"/>
    <w:semiHidden/>
    <w:unhideWhenUsed/>
    <w:rsid w:val="001677F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6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7F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677FB"/>
    <w:rPr>
      <w:rFonts w:ascii="Courier New" w:eastAsia="Times New Roman" w:hAnsi="Courier New" w:cs="Courier New"/>
      <w:sz w:val="20"/>
      <w:szCs w:val="20"/>
    </w:rPr>
  </w:style>
  <w:style w:type="table" w:styleId="Listamedia1-nfasis1">
    <w:name w:val="Medium List 1 Accent 1"/>
    <w:basedOn w:val="Tablanormal"/>
    <w:uiPriority w:val="65"/>
    <w:rsid w:val="001665F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1665FD"/>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Encabezado">
    <w:name w:val="header"/>
    <w:basedOn w:val="Normal"/>
    <w:link w:val="EncabezadoCar"/>
    <w:uiPriority w:val="99"/>
    <w:unhideWhenUsed/>
    <w:rsid w:val="00085D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5D28"/>
  </w:style>
  <w:style w:type="paragraph" w:styleId="Piedepgina">
    <w:name w:val="footer"/>
    <w:basedOn w:val="Normal"/>
    <w:link w:val="PiedepginaCar"/>
    <w:uiPriority w:val="99"/>
    <w:unhideWhenUsed/>
    <w:rsid w:val="00085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5D28"/>
  </w:style>
  <w:style w:type="table" w:styleId="Tablaconcuadrcula">
    <w:name w:val="Table Grid"/>
    <w:basedOn w:val="Tablanormal"/>
    <w:uiPriority w:val="59"/>
    <w:rsid w:val="00BF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BF487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6">
    <w:name w:val="Light Shading Accent 6"/>
    <w:basedOn w:val="Tablanormal"/>
    <w:uiPriority w:val="60"/>
    <w:rsid w:val="007042E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1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3877">
      <w:bodyDiv w:val="1"/>
      <w:marLeft w:val="0"/>
      <w:marRight w:val="0"/>
      <w:marTop w:val="0"/>
      <w:marBottom w:val="0"/>
      <w:divBdr>
        <w:top w:val="none" w:sz="0" w:space="0" w:color="auto"/>
        <w:left w:val="none" w:sz="0" w:space="0" w:color="auto"/>
        <w:bottom w:val="none" w:sz="0" w:space="0" w:color="auto"/>
        <w:right w:val="none" w:sz="0" w:space="0" w:color="auto"/>
      </w:divBdr>
      <w:divsChild>
        <w:div w:id="156239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95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62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257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90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49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633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918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01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9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613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0295799">
      <w:bodyDiv w:val="1"/>
      <w:marLeft w:val="0"/>
      <w:marRight w:val="0"/>
      <w:marTop w:val="0"/>
      <w:marBottom w:val="0"/>
      <w:divBdr>
        <w:top w:val="none" w:sz="0" w:space="0" w:color="auto"/>
        <w:left w:val="none" w:sz="0" w:space="0" w:color="auto"/>
        <w:bottom w:val="none" w:sz="0" w:space="0" w:color="auto"/>
        <w:right w:val="none" w:sz="0" w:space="0" w:color="auto"/>
      </w:divBdr>
    </w:div>
    <w:div w:id="1880892311">
      <w:bodyDiv w:val="1"/>
      <w:marLeft w:val="0"/>
      <w:marRight w:val="0"/>
      <w:marTop w:val="0"/>
      <w:marBottom w:val="0"/>
      <w:divBdr>
        <w:top w:val="none" w:sz="0" w:space="0" w:color="auto"/>
        <w:left w:val="none" w:sz="0" w:space="0" w:color="auto"/>
        <w:bottom w:val="none" w:sz="0" w:space="0" w:color="auto"/>
        <w:right w:val="none" w:sz="0" w:space="0" w:color="auto"/>
      </w:divBdr>
    </w:div>
    <w:div w:id="1909609754">
      <w:bodyDiv w:val="1"/>
      <w:marLeft w:val="0"/>
      <w:marRight w:val="0"/>
      <w:marTop w:val="0"/>
      <w:marBottom w:val="0"/>
      <w:divBdr>
        <w:top w:val="none" w:sz="0" w:space="0" w:color="auto"/>
        <w:left w:val="none" w:sz="0" w:space="0" w:color="auto"/>
        <w:bottom w:val="none" w:sz="0" w:space="0" w:color="auto"/>
        <w:right w:val="none" w:sz="0" w:space="0" w:color="auto"/>
      </w:divBdr>
    </w:div>
    <w:div w:id="1945336402">
      <w:bodyDiv w:val="1"/>
      <w:marLeft w:val="0"/>
      <w:marRight w:val="0"/>
      <w:marTop w:val="0"/>
      <w:marBottom w:val="0"/>
      <w:divBdr>
        <w:top w:val="none" w:sz="0" w:space="0" w:color="auto"/>
        <w:left w:val="none" w:sz="0" w:space="0" w:color="auto"/>
        <w:bottom w:val="none" w:sz="0" w:space="0" w:color="auto"/>
        <w:right w:val="none" w:sz="0" w:space="0" w:color="auto"/>
      </w:divBdr>
    </w:div>
    <w:div w:id="1981617479">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hael.dipperstein.com/arithmetic/inde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cs.cf.ac.uk/Dave/Multimedia/PDF/tutorial.htm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f.ac.uk/Dave/Multimedia/PDF/"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www.cs.cf.ac.uk/Dave/Multimedia/%2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michael.dipperstein.com/arithmetic/index.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67B814F-0F0F-49A5-BEEC-F982229C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12</Pages>
  <Words>3044</Words>
  <Characters>16745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CRIM - Guion 1</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 - Guion 1</dc:title>
  <dc:creator>Javier</dc:creator>
  <cp:lastModifiedBy>Jorge Gangoso Klock</cp:lastModifiedBy>
  <cp:revision>6</cp:revision>
  <cp:lastPrinted>2015-11-02T09:17:00Z</cp:lastPrinted>
  <dcterms:created xsi:type="dcterms:W3CDTF">2021-11-29T18:00:00Z</dcterms:created>
  <dcterms:modified xsi:type="dcterms:W3CDTF">2021-12-01T23:10:00Z</dcterms:modified>
</cp:coreProperties>
</file>